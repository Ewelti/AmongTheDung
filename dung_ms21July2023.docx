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Ben Allgire, Ellen Welti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Affiliations: Smithsonian National Zoo and Conservation Biology Institute, Front Royal Virginia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drivers of dung beetle body size? What drives body size variation in dung beetles?</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(hump-shaped graph [temperature performance curves])</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Nutrient Availability (positive)</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grazers (This may be several hypotheses)</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Insecticide (Reduce body size?)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question: What drives body size variation in dung beetles?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1: There is a negative correlation between air temperature and body size. As temperature increases, body size will decrease.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2: There is a positive correlation between nutrient availability and body size. As nutrient availability increases, so does body size.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3: There is a positive relationship between the presence of large grazers and body size. Areas with large grazers will have larger beetles than areas without them.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4: There is a negative relationship between insecticides and body size. Areas with insecticide will have smaller beetles than sites without insecticide.</w:t>
      </w:r>
    </w:p>
    <w:p w:rsidR="00000000" w:rsidDel="00000000" w:rsidP="00000000" w:rsidRDefault="00000000" w:rsidRPr="00000000" w14:paraId="00000016">
      <w:pPr>
        <w:spacing w:after="2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8">
      <w:pPr>
        <w:spacing w:after="220" w:before="220" w:lineRule="auto"/>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***Body size is an important life history trait that influences </w:t>
      </w:r>
      <w:r w:rsidDel="00000000" w:rsidR="00000000" w:rsidRPr="00000000">
        <w:rPr>
          <w:rFonts w:ascii="Times New Roman" w:cs="Times New Roman" w:eastAsia="Times New Roman" w:hAnsi="Times New Roman"/>
          <w:sz w:val="24"/>
          <w:szCs w:val="24"/>
          <w:rtl w:val="0"/>
        </w:rPr>
        <w:t xml:space="preserve">organismal</w:t>
      </w:r>
      <w:r w:rsidDel="00000000" w:rsidR="00000000" w:rsidRPr="00000000">
        <w:rPr>
          <w:rFonts w:ascii="Times New Roman" w:cs="Times New Roman" w:eastAsia="Times New Roman" w:hAnsi="Times New Roman"/>
          <w:sz w:val="24"/>
          <w:szCs w:val="24"/>
          <w:rtl w:val="0"/>
        </w:rPr>
        <w:t xml:space="preserve"> </w:t>
      </w:r>
      <w:commentRangeStart w:id="1"/>
      <w:r w:rsidDel="00000000" w:rsidR="00000000" w:rsidRPr="00000000">
        <w:rPr>
          <w:rFonts w:ascii="Times New Roman" w:cs="Times New Roman" w:eastAsia="Times New Roman" w:hAnsi="Times New Roman"/>
          <w:sz w:val="24"/>
          <w:szCs w:val="24"/>
          <w:rtl w:val="0"/>
        </w:rPr>
        <w:t xml:space="preserve">fitness (Kingsolver and Huey 2008; Lighton, Quinlan, and Feener Jr 1994)</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mortality (Goatley and Bellwood 2016), and breeding success (Honek 1993). </w:t>
      </w:r>
      <w:ins w:author="Ellen Welti" w:id="0" w:date="2023-07-21T18:31:58Z">
        <w:r w:rsidDel="00000000" w:rsidR="00000000" w:rsidRPr="00000000">
          <w:rPr>
            <w:rFonts w:ascii="Times New Roman" w:cs="Times New Roman" w:eastAsia="Times New Roman" w:hAnsi="Times New Roman"/>
            <w:sz w:val="24"/>
            <w:szCs w:val="24"/>
            <w:rtl w:val="0"/>
          </w:rPr>
          <w:t xml:space="preserve">Global change, especially rising temperatures, altered biogeochemistry, and changes in land management, may cause shifts in animal body sizes. </w:t>
        </w:r>
      </w:ins>
      <w:r w:rsidDel="00000000" w:rsidR="00000000" w:rsidRPr="00000000">
        <w:rPr>
          <w:rFonts w:ascii="Times New Roman" w:cs="Times New Roman" w:eastAsia="Times New Roman" w:hAnsi="Times New Roman"/>
          <w:sz w:val="24"/>
          <w:szCs w:val="24"/>
          <w:rtl w:val="0"/>
        </w:rPr>
        <w:t xml:space="preserve">Insects </w:t>
      </w:r>
      <w:ins w:author="Ellen Welti" w:id="1" w:date="2023-07-21T18:40:29Z">
        <w:r w:rsidDel="00000000" w:rsidR="00000000" w:rsidRPr="00000000">
          <w:rPr>
            <w:rFonts w:ascii="Times New Roman" w:cs="Times New Roman" w:eastAsia="Times New Roman" w:hAnsi="Times New Roman"/>
            <w:sz w:val="24"/>
            <w:szCs w:val="24"/>
            <w:rtl w:val="0"/>
          </w:rPr>
          <w:t xml:space="preserve">are a well-suited taxa in which to examine</w:t>
        </w:r>
      </w:ins>
      <w:del w:author="Ellen Welti" w:id="1" w:date="2023-07-21T18:40:29Z">
        <w:r w:rsidDel="00000000" w:rsidR="00000000" w:rsidRPr="00000000">
          <w:rPr>
            <w:rFonts w:ascii="Times New Roman" w:cs="Times New Roman" w:eastAsia="Times New Roman" w:hAnsi="Times New Roman"/>
            <w:sz w:val="24"/>
            <w:szCs w:val="24"/>
            <w:rtl w:val="0"/>
          </w:rPr>
          <w:delText xml:space="preserve">have been used extensively to study</w:delText>
        </w:r>
      </w:del>
      <w:r w:rsidDel="00000000" w:rsidR="00000000" w:rsidRPr="00000000">
        <w:rPr>
          <w:rFonts w:ascii="Times New Roman" w:cs="Times New Roman" w:eastAsia="Times New Roman" w:hAnsi="Times New Roman"/>
          <w:sz w:val="24"/>
          <w:szCs w:val="24"/>
          <w:rtl w:val="0"/>
        </w:rPr>
        <w:t xml:space="preserve"> body size </w:t>
      </w:r>
      <w:ins w:author="Ellen Welti" w:id="2" w:date="2023-07-21T18:41:43Z">
        <w:r w:rsidDel="00000000" w:rsidR="00000000" w:rsidRPr="00000000">
          <w:rPr>
            <w:rFonts w:ascii="Times New Roman" w:cs="Times New Roman" w:eastAsia="Times New Roman" w:hAnsi="Times New Roman"/>
            <w:sz w:val="24"/>
            <w:szCs w:val="24"/>
            <w:rtl w:val="0"/>
          </w:rPr>
          <w:t xml:space="preserve">shifts </w:t>
        </w:r>
      </w:ins>
      <w:r w:rsidDel="00000000" w:rsidR="00000000" w:rsidRPr="00000000">
        <w:rPr>
          <w:rFonts w:ascii="Times New Roman" w:cs="Times New Roman" w:eastAsia="Times New Roman" w:hAnsi="Times New Roman"/>
          <w:sz w:val="24"/>
          <w:szCs w:val="24"/>
          <w:rtl w:val="0"/>
        </w:rPr>
        <w:t xml:space="preserve">(Chown and Gaston 2010) because they have short generation times, </w:t>
      </w:r>
      <w:ins w:author="Ellen Welti" w:id="3" w:date="2023-07-21T18:42:24Z">
        <w:r w:rsidDel="00000000" w:rsidR="00000000" w:rsidRPr="00000000">
          <w:rPr>
            <w:rFonts w:ascii="Times New Roman" w:cs="Times New Roman" w:eastAsia="Times New Roman" w:hAnsi="Times New Roman"/>
            <w:sz w:val="24"/>
            <w:szCs w:val="24"/>
            <w:rtl w:val="0"/>
          </w:rPr>
          <w:t xml:space="preserve">often exist in high densities</w:t>
        </w:r>
      </w:ins>
      <w:del w:author="Ellen Welti" w:id="3" w:date="2023-07-21T18:42:24Z">
        <w:r w:rsidDel="00000000" w:rsidR="00000000" w:rsidRPr="00000000">
          <w:rPr>
            <w:rFonts w:ascii="Times New Roman" w:cs="Times New Roman" w:eastAsia="Times New Roman" w:hAnsi="Times New Roman"/>
            <w:sz w:val="24"/>
            <w:szCs w:val="24"/>
            <w:rtl w:val="0"/>
          </w:rPr>
          <w:delText xml:space="preserve">provide lots of data compared to vertebrates</w:delText>
        </w:r>
      </w:del>
      <w:r w:rsidDel="00000000" w:rsidR="00000000" w:rsidRPr="00000000">
        <w:rPr>
          <w:rFonts w:ascii="Times New Roman" w:cs="Times New Roman" w:eastAsia="Times New Roman" w:hAnsi="Times New Roman"/>
          <w:sz w:val="24"/>
          <w:szCs w:val="24"/>
          <w:rtl w:val="0"/>
        </w:rPr>
        <w:t xml:space="preserve"> (</w:t>
      </w:r>
      <w:commentRangeStart w:id="2"/>
      <w:r w:rsidDel="00000000" w:rsidR="00000000" w:rsidRPr="00000000">
        <w:rPr>
          <w:rFonts w:ascii="Times New Roman" w:cs="Times New Roman" w:eastAsia="Times New Roman" w:hAnsi="Times New Roman"/>
          <w:color w:val="ff0000"/>
          <w:sz w:val="24"/>
          <w:szCs w:val="24"/>
          <w:rtl w:val="0"/>
        </w:rPr>
        <w:t xml:space="preserve">Sources</w:t>
      </w:r>
      <w:r w:rsidDel="00000000" w:rsidR="00000000" w:rsidRPr="00000000">
        <w:rPr>
          <w:rFonts w:ascii="Times New Roman" w:cs="Times New Roman" w:eastAsia="Times New Roman" w:hAnsi="Times New Roman"/>
          <w:sz w:val="24"/>
          <w:szCs w:val="24"/>
          <w:rtl w:val="0"/>
        </w:rPr>
        <w:t xml:space="preserve">?</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and </w:t>
      </w:r>
      <w:ins w:author="Ellen Welti" w:id="4" w:date="2023-07-21T18:42:45Z">
        <w:r w:rsidDel="00000000" w:rsidR="00000000" w:rsidRPr="00000000">
          <w:rPr>
            <w:rFonts w:ascii="Times New Roman" w:cs="Times New Roman" w:eastAsia="Times New Roman" w:hAnsi="Times New Roman"/>
            <w:sz w:val="24"/>
            <w:szCs w:val="24"/>
            <w:rtl w:val="0"/>
          </w:rPr>
          <w:t xml:space="preserve">play many key</w:t>
        </w:r>
      </w:ins>
      <w:del w:author="Ellen Welti" w:id="4" w:date="2023-07-21T18:42:45Z">
        <w:r w:rsidDel="00000000" w:rsidR="00000000" w:rsidRPr="00000000">
          <w:rPr>
            <w:rFonts w:ascii="Times New Roman" w:cs="Times New Roman" w:eastAsia="Times New Roman" w:hAnsi="Times New Roman"/>
            <w:sz w:val="24"/>
            <w:szCs w:val="24"/>
            <w:rtl w:val="0"/>
          </w:rPr>
          <w:delText xml:space="preserve">are very important</w:delText>
        </w:r>
      </w:del>
      <w:r w:rsidDel="00000000" w:rsidR="00000000" w:rsidRPr="00000000">
        <w:rPr>
          <w:rFonts w:ascii="Times New Roman" w:cs="Times New Roman" w:eastAsia="Times New Roman" w:hAnsi="Times New Roman"/>
          <w:sz w:val="24"/>
          <w:szCs w:val="24"/>
          <w:rtl w:val="0"/>
        </w:rPr>
        <w:t xml:space="preserve"> ecological</w:t>
      </w:r>
      <w:ins w:author="Ellen Welti" w:id="5" w:date="2023-07-21T18:42:56Z">
        <w:r w:rsidDel="00000000" w:rsidR="00000000" w:rsidRPr="00000000">
          <w:rPr>
            <w:rFonts w:ascii="Times New Roman" w:cs="Times New Roman" w:eastAsia="Times New Roman" w:hAnsi="Times New Roman"/>
            <w:sz w:val="24"/>
            <w:szCs w:val="24"/>
            <w:rtl w:val="0"/>
          </w:rPr>
          <w:t xml:space="preserve"> roles</w:t>
        </w:r>
      </w:ins>
      <w:del w:author="Ellen Welti" w:id="5" w:date="2023-07-21T18:42:56Z">
        <w:r w:rsidDel="00000000" w:rsidR="00000000" w:rsidRPr="00000000">
          <w:rPr>
            <w:rFonts w:ascii="Times New Roman" w:cs="Times New Roman" w:eastAsia="Times New Roman" w:hAnsi="Times New Roman"/>
            <w:sz w:val="24"/>
            <w:szCs w:val="24"/>
            <w:rtl w:val="0"/>
          </w:rPr>
          <w:delText xml:space="preserve">ly</w:delText>
        </w:r>
      </w:del>
      <w:r w:rsidDel="00000000" w:rsidR="00000000" w:rsidRPr="00000000">
        <w:rPr>
          <w:rFonts w:ascii="Times New Roman" w:cs="Times New Roman" w:eastAsia="Times New Roman" w:hAnsi="Times New Roman"/>
          <w:sz w:val="24"/>
          <w:szCs w:val="24"/>
          <w:rtl w:val="0"/>
        </w:rPr>
        <w:t xml:space="preserve"> (Elizalde et al 2020). </w:t>
      </w:r>
      <w:ins w:author="Ellen Welti" w:id="6" w:date="2023-07-21T18:43:53Z">
        <w:r w:rsidDel="00000000" w:rsidR="00000000" w:rsidRPr="00000000">
          <w:rPr>
            <w:rFonts w:ascii="Times New Roman" w:cs="Times New Roman" w:eastAsia="Times New Roman" w:hAnsi="Times New Roman"/>
            <w:sz w:val="24"/>
            <w:szCs w:val="24"/>
            <w:rtl w:val="0"/>
          </w:rPr>
          <w:t xml:space="preserve">Intraspecifically, key determinants of insect body size include temperature and nutrition</w:t>
        </w:r>
      </w:ins>
      <w:del w:author="Ellen Welti" w:id="6" w:date="2023-07-21T18:43:53Z">
        <w:r w:rsidDel="00000000" w:rsidR="00000000" w:rsidRPr="00000000">
          <w:rPr>
            <w:rFonts w:ascii="Times New Roman" w:cs="Times New Roman" w:eastAsia="Times New Roman" w:hAnsi="Times New Roman"/>
            <w:sz w:val="24"/>
            <w:szCs w:val="24"/>
            <w:rtl w:val="0"/>
          </w:rPr>
          <w:delText xml:space="preserve">Temperature and nutrition are two of the most well researched drivers of </w:delText>
        </w:r>
      </w:del>
      <w:ins w:author="Ellen Welti" w:id="7" w:date="2023-06-12T23:19:41Z">
        <w:del w:author="Ellen Welti" w:id="6" w:date="2023-07-21T18:43:53Z">
          <w:r w:rsidDel="00000000" w:rsidR="00000000" w:rsidRPr="00000000">
            <w:rPr>
              <w:rFonts w:ascii="Times New Roman" w:cs="Times New Roman" w:eastAsia="Times New Roman" w:hAnsi="Times New Roman"/>
              <w:sz w:val="24"/>
              <w:szCs w:val="24"/>
              <w:rtl w:val="0"/>
            </w:rPr>
            <w:delText xml:space="preserve">intraspecifc</w:delText>
          </w:r>
        </w:del>
      </w:ins>
      <w:del w:author="Ellen Welti" w:id="6" w:date="2023-07-21T18:43:53Z">
        <w:r w:rsidDel="00000000" w:rsidR="00000000" w:rsidRPr="00000000">
          <w:rPr>
            <w:rFonts w:ascii="Times New Roman" w:cs="Times New Roman" w:eastAsia="Times New Roman" w:hAnsi="Times New Roman"/>
            <w:sz w:val="24"/>
            <w:szCs w:val="24"/>
            <w:rtl w:val="0"/>
          </w:rPr>
          <w:delText xml:space="preserve"> body size in insects</w:delText>
        </w:r>
      </w:del>
      <w:r w:rsidDel="00000000" w:rsidR="00000000" w:rsidRPr="00000000">
        <w:rPr>
          <w:rFonts w:ascii="Times New Roman" w:cs="Times New Roman" w:eastAsia="Times New Roman" w:hAnsi="Times New Roman"/>
          <w:sz w:val="24"/>
          <w:szCs w:val="24"/>
          <w:rtl w:val="0"/>
        </w:rPr>
        <w:t xml:space="preserve">. Higher temperatures </w:t>
      </w:r>
      <w:ins w:author="Ellen Welti" w:id="8" w:date="2023-07-21T18:44:49Z">
        <w:r w:rsidDel="00000000" w:rsidR="00000000" w:rsidRPr="00000000">
          <w:rPr>
            <w:rFonts w:ascii="Times New Roman" w:cs="Times New Roman" w:eastAsia="Times New Roman" w:hAnsi="Times New Roman"/>
            <w:sz w:val="24"/>
            <w:szCs w:val="24"/>
            <w:rtl w:val="0"/>
          </w:rPr>
          <w:t xml:space="preserve">can reduce insect</w:t>
        </w:r>
      </w:ins>
      <w:del w:author="Ellen Welti" w:id="8" w:date="2023-07-21T18:44:49Z">
        <w:r w:rsidDel="00000000" w:rsidR="00000000" w:rsidRPr="00000000">
          <w:rPr>
            <w:rFonts w:ascii="Times New Roman" w:cs="Times New Roman" w:eastAsia="Times New Roman" w:hAnsi="Times New Roman"/>
            <w:sz w:val="24"/>
            <w:szCs w:val="24"/>
            <w:rtl w:val="0"/>
          </w:rPr>
          <w:delText xml:space="preserve">are often associated with smaller</w:delText>
        </w:r>
      </w:del>
      <w:r w:rsidDel="00000000" w:rsidR="00000000" w:rsidRPr="00000000">
        <w:rPr>
          <w:rFonts w:ascii="Times New Roman" w:cs="Times New Roman" w:eastAsia="Times New Roman" w:hAnsi="Times New Roman"/>
          <w:sz w:val="24"/>
          <w:szCs w:val="24"/>
          <w:rtl w:val="0"/>
        </w:rPr>
        <w:t xml:space="preserve"> body size (Horne, Hirst, Atkinson 2017; Macagno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2018; Wonglersak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2020; Davidowitz, Amico, and Nijhout 2003; Davidowitz, Amico, and Nijhout 2004), but there are exceptions to this trend (Walters and Hassall 2006; Wonglersak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2020). </w:t>
      </w:r>
      <w:ins w:author="Ellen Welti" w:id="9" w:date="2023-07-21T18:45:24Z">
        <w:r w:rsidDel="00000000" w:rsidR="00000000" w:rsidRPr="00000000">
          <w:rPr>
            <w:rFonts w:ascii="Times New Roman" w:cs="Times New Roman" w:eastAsia="Times New Roman" w:hAnsi="Times New Roman"/>
            <w:sz w:val="24"/>
            <w:szCs w:val="24"/>
            <w:rtl w:val="0"/>
          </w:rPr>
          <w:t xml:space="preserve">Increasing d</w:t>
        </w:r>
      </w:ins>
      <w:del w:author="Ellen Welti" w:id="9" w:date="2023-07-21T18:45:24Z">
        <w:r w:rsidDel="00000000" w:rsidR="00000000" w:rsidRPr="00000000">
          <w:rPr>
            <w:rFonts w:ascii="Times New Roman" w:cs="Times New Roman" w:eastAsia="Times New Roman" w:hAnsi="Times New Roman"/>
            <w:sz w:val="24"/>
            <w:szCs w:val="24"/>
            <w:rtl w:val="0"/>
          </w:rPr>
          <w:delText xml:space="preserve">D</w:delText>
        </w:r>
      </w:del>
      <w:r w:rsidDel="00000000" w:rsidR="00000000" w:rsidRPr="00000000">
        <w:rPr>
          <w:rFonts w:ascii="Times New Roman" w:cs="Times New Roman" w:eastAsia="Times New Roman" w:hAnsi="Times New Roman"/>
          <w:sz w:val="24"/>
          <w:szCs w:val="24"/>
          <w:rtl w:val="0"/>
        </w:rPr>
        <w:t xml:space="preserve">iet quality is </w:t>
      </w:r>
      <w:ins w:author="Ellen Welti" w:id="10" w:date="2023-07-21T18:45:44Z">
        <w:r w:rsidDel="00000000" w:rsidR="00000000" w:rsidRPr="00000000">
          <w:rPr>
            <w:rFonts w:ascii="Times New Roman" w:cs="Times New Roman" w:eastAsia="Times New Roman" w:hAnsi="Times New Roman"/>
            <w:sz w:val="24"/>
            <w:szCs w:val="24"/>
            <w:rtl w:val="0"/>
          </w:rPr>
          <w:t xml:space="preserve">expected to increase</w:t>
        </w:r>
      </w:ins>
      <w:del w:author="Ellen Welti" w:id="10" w:date="2023-07-21T18:45:44Z">
        <w:r w:rsidDel="00000000" w:rsidR="00000000" w:rsidRPr="00000000">
          <w:rPr>
            <w:rFonts w:ascii="Times New Roman" w:cs="Times New Roman" w:eastAsia="Times New Roman" w:hAnsi="Times New Roman"/>
            <w:sz w:val="24"/>
            <w:szCs w:val="24"/>
            <w:rtl w:val="0"/>
          </w:rPr>
          <w:delText xml:space="preserve">positively correlated with</w:delText>
        </w:r>
      </w:del>
      <w:r w:rsidDel="00000000" w:rsidR="00000000" w:rsidRPr="00000000">
        <w:rPr>
          <w:rFonts w:ascii="Times New Roman" w:cs="Times New Roman" w:eastAsia="Times New Roman" w:hAnsi="Times New Roman"/>
          <w:sz w:val="24"/>
          <w:szCs w:val="24"/>
          <w:rtl w:val="0"/>
        </w:rPr>
        <w:t xml:space="preserve"> insect body size</w:t>
      </w:r>
      <w:del w:author="Ellen Welti" w:id="11" w:date="2023-07-21T18:45:56Z">
        <w:r w:rsidDel="00000000" w:rsidR="00000000" w:rsidRPr="00000000">
          <w:rPr>
            <w:rFonts w:ascii="Times New Roman" w:cs="Times New Roman" w:eastAsia="Times New Roman" w:hAnsi="Times New Roman"/>
            <w:sz w:val="24"/>
            <w:szCs w:val="24"/>
            <w:rtl w:val="0"/>
          </w:rPr>
          <w:delText xml:space="preserve"> and, thus, fitness</w:delText>
        </w:r>
      </w:del>
      <w:r w:rsidDel="00000000" w:rsidR="00000000" w:rsidRPr="00000000">
        <w:rPr>
          <w:rFonts w:ascii="Times New Roman" w:cs="Times New Roman" w:eastAsia="Times New Roman" w:hAnsi="Times New Roman"/>
          <w:sz w:val="24"/>
          <w:szCs w:val="24"/>
          <w:rtl w:val="0"/>
        </w:rPr>
        <w:t xml:space="preserve"> (Chown and Gaston 2010; Thomas 1993; Davidowitz, Amico, and Nijhout 2003; Teder, Vellau, and Tammaru 2014; Pocas, Crosbie, and Mirth 2020). </w:t>
      </w:r>
      <w:del w:author="Ellen Welti" w:id="12" w:date="2023-07-21T18:46:01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Insecticide</w:t>
      </w:r>
      <w:ins w:author="Ellen Welti" w:id="13" w:date="2023-07-21T18:46:49Z">
        <w:r w:rsidDel="00000000" w:rsidR="00000000" w:rsidRPr="00000000">
          <w:rPr>
            <w:rFonts w:ascii="Times New Roman" w:cs="Times New Roman" w:eastAsia="Times New Roman" w:hAnsi="Times New Roman"/>
            <w:sz w:val="24"/>
            <w:szCs w:val="24"/>
            <w:rtl w:val="0"/>
          </w:rPr>
          <w:t xml:space="preserve"> use, which is common across many rangeland systems (Branson et al. </w:t>
        </w:r>
        <w:commentRangeStart w:id="3"/>
        <w:r w:rsidDel="00000000" w:rsidR="00000000" w:rsidRPr="00000000">
          <w:rPr>
            <w:rFonts w:ascii="Times New Roman" w:cs="Times New Roman" w:eastAsia="Times New Roman" w:hAnsi="Times New Roman"/>
            <w:sz w:val="24"/>
            <w:szCs w:val="24"/>
            <w:rtl w:val="0"/>
          </w:rPr>
          <w:t xml:space="preserve">2006</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may</w:t>
        </w:r>
      </w:ins>
      <w:del w:author="Ellen Welti" w:id="13" w:date="2023-07-21T18:46:49Z">
        <w:r w:rsidDel="00000000" w:rsidR="00000000" w:rsidRPr="00000000">
          <w:rPr>
            <w:rFonts w:ascii="Times New Roman" w:cs="Times New Roman" w:eastAsia="Times New Roman" w:hAnsi="Times New Roman"/>
            <w:sz w:val="24"/>
            <w:szCs w:val="24"/>
            <w:rtl w:val="0"/>
          </w:rPr>
          <w:delText xml:space="preserve">s</w:delText>
        </w:r>
      </w:del>
      <w:r w:rsidDel="00000000" w:rsidR="00000000" w:rsidRPr="00000000">
        <w:rPr>
          <w:rFonts w:ascii="Times New Roman" w:cs="Times New Roman" w:eastAsia="Times New Roman" w:hAnsi="Times New Roman"/>
          <w:sz w:val="24"/>
          <w:szCs w:val="24"/>
          <w:rtl w:val="0"/>
        </w:rPr>
        <w:t xml:space="preserve"> also</w:t>
      </w:r>
      <w:del w:author="Ellen Welti" w:id="14" w:date="2023-07-21T18:47:27Z">
        <w:r w:rsidDel="00000000" w:rsidR="00000000" w:rsidRPr="00000000">
          <w:rPr>
            <w:rFonts w:ascii="Times New Roman" w:cs="Times New Roman" w:eastAsia="Times New Roman" w:hAnsi="Times New Roman"/>
            <w:sz w:val="24"/>
            <w:szCs w:val="24"/>
            <w:rtl w:val="0"/>
          </w:rPr>
          <w:delText xml:space="preserve"> may</w:delText>
        </w:r>
      </w:del>
      <w:r w:rsidDel="00000000" w:rsidR="00000000" w:rsidRPr="00000000">
        <w:rPr>
          <w:rFonts w:ascii="Times New Roman" w:cs="Times New Roman" w:eastAsia="Times New Roman" w:hAnsi="Times New Roman"/>
          <w:sz w:val="24"/>
          <w:szCs w:val="24"/>
          <w:rtl w:val="0"/>
        </w:rPr>
        <w:t xml:space="preserve"> influence body size in </w:t>
      </w:r>
      <w:ins w:author="Ellen Welti" w:id="15" w:date="2023-07-21T18:48:00Z">
        <w:r w:rsidDel="00000000" w:rsidR="00000000" w:rsidRPr="00000000">
          <w:rPr>
            <w:rFonts w:ascii="Times New Roman" w:cs="Times New Roman" w:eastAsia="Times New Roman" w:hAnsi="Times New Roman"/>
            <w:sz w:val="24"/>
            <w:szCs w:val="24"/>
            <w:rtl w:val="0"/>
          </w:rPr>
          <w:t xml:space="preserve">insects which do not suffer direct morality</w:t>
        </w:r>
      </w:ins>
      <w:del w:author="Ellen Welti" w:id="15" w:date="2023-07-21T18:48:00Z">
        <w:r w:rsidDel="00000000" w:rsidR="00000000" w:rsidRPr="00000000">
          <w:rPr>
            <w:rFonts w:ascii="Times New Roman" w:cs="Times New Roman" w:eastAsia="Times New Roman" w:hAnsi="Times New Roman"/>
            <w:sz w:val="24"/>
            <w:szCs w:val="24"/>
            <w:rtl w:val="0"/>
          </w:rPr>
          <w:delText xml:space="preserve">arthropods</w:delText>
        </w:r>
      </w:del>
      <w:r w:rsidDel="00000000" w:rsidR="00000000" w:rsidRPr="00000000">
        <w:rPr>
          <w:rFonts w:ascii="Times New Roman" w:cs="Times New Roman" w:eastAsia="Times New Roman" w:hAnsi="Times New Roman"/>
          <w:sz w:val="24"/>
          <w:szCs w:val="24"/>
          <w:rtl w:val="0"/>
        </w:rPr>
        <w:t xml:space="preserve"> (Alexander, Heard, and Culp 2008)</w:t>
      </w:r>
      <w:ins w:author="Ellen Welti" w:id="16" w:date="2023-07-21T18:49:01Z">
        <w:r w:rsidDel="00000000" w:rsidR="00000000" w:rsidRPr="00000000">
          <w:rPr>
            <w:rFonts w:ascii="Times New Roman" w:cs="Times New Roman" w:eastAsia="Times New Roman" w:hAnsi="Times New Roman"/>
            <w:sz w:val="24"/>
            <w:szCs w:val="24"/>
            <w:rtl w:val="0"/>
          </w:rPr>
          <w:t xml:space="preserve">. However, little is known</w:t>
        </w:r>
      </w:ins>
      <w:del w:author="Ellen Welti" w:id="16" w:date="2023-07-21T18:49:01Z">
        <w:r w:rsidDel="00000000" w:rsidR="00000000" w:rsidRPr="00000000">
          <w:rPr>
            <w:rFonts w:ascii="Times New Roman" w:cs="Times New Roman" w:eastAsia="Times New Roman" w:hAnsi="Times New Roman"/>
            <w:sz w:val="24"/>
            <w:szCs w:val="24"/>
            <w:rtl w:val="0"/>
          </w:rPr>
          <w:delText xml:space="preserve">, but much is still unknown</w:delText>
        </w:r>
      </w:del>
      <w:r w:rsidDel="00000000" w:rsidR="00000000" w:rsidRPr="00000000">
        <w:rPr>
          <w:rFonts w:ascii="Times New Roman" w:cs="Times New Roman" w:eastAsia="Times New Roman" w:hAnsi="Times New Roman"/>
          <w:sz w:val="24"/>
          <w:szCs w:val="24"/>
          <w:rtl w:val="0"/>
        </w:rPr>
        <w:t xml:space="preserve"> about </w:t>
      </w:r>
      <w:ins w:author="Ellen Welti" w:id="17" w:date="2023-07-21T18:49:38Z">
        <w:r w:rsidDel="00000000" w:rsidR="00000000" w:rsidRPr="00000000">
          <w:rPr>
            <w:rFonts w:ascii="Times New Roman" w:cs="Times New Roman" w:eastAsia="Times New Roman" w:hAnsi="Times New Roman"/>
            <w:sz w:val="24"/>
            <w:szCs w:val="24"/>
            <w:rtl w:val="0"/>
          </w:rPr>
          <w:t xml:space="preserve">shifts in intraspecific insect traits in response</w:t>
        </w:r>
      </w:ins>
      <w:del w:author="Ellen Welti" w:id="17" w:date="2023-07-21T18:49:38Z">
        <w:r w:rsidDel="00000000" w:rsidR="00000000" w:rsidRPr="00000000">
          <w:rPr>
            <w:rFonts w:ascii="Times New Roman" w:cs="Times New Roman" w:eastAsia="Times New Roman" w:hAnsi="Times New Roman"/>
            <w:sz w:val="24"/>
            <w:szCs w:val="24"/>
            <w:rtl w:val="0"/>
          </w:rPr>
          <w:delText xml:space="preserve">the susceptibility of invertebrates</w:delText>
        </w:r>
      </w:del>
      <w:r w:rsidDel="00000000" w:rsidR="00000000" w:rsidRPr="00000000">
        <w:rPr>
          <w:rFonts w:ascii="Times New Roman" w:cs="Times New Roman" w:eastAsia="Times New Roman" w:hAnsi="Times New Roman"/>
          <w:sz w:val="24"/>
          <w:szCs w:val="24"/>
          <w:rtl w:val="0"/>
        </w:rPr>
        <w:t xml:space="preserve"> to these chemicals </w:t>
      </w:r>
      <w:ins w:author="Ellen Welti" w:id="18" w:date="2023-07-21T18:50:42Z">
        <w:commentRangeStart w:id="4"/>
        <w:r w:rsidDel="00000000" w:rsidR="00000000" w:rsidRPr="00000000">
          <w:rPr>
            <w:rFonts w:ascii="Times New Roman" w:cs="Times New Roman" w:eastAsia="Times New Roman" w:hAnsi="Times New Roman"/>
            <w:sz w:val="24"/>
            <w:szCs w:val="24"/>
            <w:rtl w:val="0"/>
          </w:rPr>
          <w:t xml:space="preserve">in rangelands</w:t>
        </w:r>
      </w:ins>
      <w:del w:author="Ellen Welti" w:id="18" w:date="2023-07-21T18:50:42Z">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delText xml:space="preserve">both intra- and interspecifically</w:delText>
        </w:r>
      </w:del>
      <w:r w:rsidDel="00000000" w:rsidR="00000000" w:rsidRPr="00000000">
        <w:rPr>
          <w:rFonts w:ascii="Times New Roman" w:cs="Times New Roman" w:eastAsia="Times New Roman" w:hAnsi="Times New Roman"/>
          <w:sz w:val="24"/>
          <w:szCs w:val="24"/>
          <w:rtl w:val="0"/>
        </w:rPr>
        <w:t xml:space="preserve"> (Hayasaka et al 2012; Manning and Cutler 2020). </w:t>
      </w:r>
      <w:ins w:author="Ellen Welti" w:id="19" w:date="2023-07-21T19:05:10Z">
        <w:r w:rsidDel="00000000" w:rsidR="00000000" w:rsidRPr="00000000">
          <w:rPr>
            <w:rFonts w:ascii="Times New Roman" w:cs="Times New Roman" w:eastAsia="Times New Roman" w:hAnsi="Times New Roman"/>
            <w:sz w:val="24"/>
            <w:szCs w:val="24"/>
            <w:rtl w:val="0"/>
          </w:rPr>
          <w:t xml:space="preserve">Land </w:t>
        </w:r>
        <w:r w:rsidDel="00000000" w:rsidR="00000000" w:rsidRPr="00000000">
          <w:rPr>
            <w:rFonts w:ascii="Times New Roman" w:cs="Times New Roman" w:eastAsia="Times New Roman" w:hAnsi="Times New Roman"/>
            <w:sz w:val="24"/>
            <w:szCs w:val="24"/>
            <w:rtl w:val="0"/>
          </w:rPr>
          <w:t xml:space="preserve">management</w:t>
        </w:r>
        <w:r w:rsidDel="00000000" w:rsidR="00000000" w:rsidRPr="00000000">
          <w:rPr>
            <w:rFonts w:ascii="Times New Roman" w:cs="Times New Roman" w:eastAsia="Times New Roman" w:hAnsi="Times New Roman"/>
            <w:sz w:val="24"/>
            <w:szCs w:val="24"/>
            <w:rtl w:val="0"/>
          </w:rPr>
          <w:t xml:space="preserve"> can </w:t>
        </w:r>
        <w:r w:rsidDel="00000000" w:rsidR="00000000" w:rsidRPr="00000000">
          <w:rPr>
            <w:rFonts w:ascii="Times New Roman" w:cs="Times New Roman" w:eastAsia="Times New Roman" w:hAnsi="Times New Roman"/>
            <w:sz w:val="24"/>
            <w:szCs w:val="24"/>
            <w:rtl w:val="0"/>
          </w:rPr>
          <w:t xml:space="preserve">indirectly affect factors controlling insect body size, including through altering temperature and nutrition. In rangelands, herbivory and excretion by l</w:t>
        </w:r>
      </w:ins>
      <w:del w:author="Ellen Welti" w:id="19" w:date="2023-07-21T19:05:10Z">
        <w:r w:rsidDel="00000000" w:rsidR="00000000" w:rsidRPr="00000000">
          <w:rPr>
            <w:rFonts w:ascii="Times New Roman" w:cs="Times New Roman" w:eastAsia="Times New Roman" w:hAnsi="Times New Roman"/>
            <w:sz w:val="24"/>
            <w:szCs w:val="24"/>
            <w:rtl w:val="0"/>
          </w:rPr>
          <w:delText xml:space="preserve">L</w:delText>
        </w:r>
      </w:del>
      <w:r w:rsidDel="00000000" w:rsidR="00000000" w:rsidRPr="00000000">
        <w:rPr>
          <w:rFonts w:ascii="Times New Roman" w:cs="Times New Roman" w:eastAsia="Times New Roman" w:hAnsi="Times New Roman"/>
          <w:sz w:val="24"/>
          <w:szCs w:val="24"/>
          <w:rtl w:val="0"/>
        </w:rPr>
        <w:t xml:space="preserve">arge herbivores </w:t>
      </w:r>
      <w:ins w:author="Ellen Welti" w:id="20" w:date="2023-07-21T19:09:50Z">
        <w:r w:rsidDel="00000000" w:rsidR="00000000" w:rsidRPr="00000000">
          <w:rPr>
            <w:rFonts w:ascii="Times New Roman" w:cs="Times New Roman" w:eastAsia="Times New Roman" w:hAnsi="Times New Roman"/>
            <w:sz w:val="24"/>
            <w:szCs w:val="24"/>
            <w:rtl w:val="0"/>
          </w:rPr>
          <w:t xml:space="preserve">modify plant structure and provide manure, potentially affecting insect body sizes through changing </w:t>
        </w:r>
        <w:del w:author="Ellen Welti" w:id="20" w:date="2023-07-21T19:09:50Z">
          <w:r w:rsidDel="00000000" w:rsidR="00000000" w:rsidRPr="00000000">
            <w:rPr>
              <w:rFonts w:ascii="Times New Roman" w:cs="Times New Roman" w:eastAsia="Times New Roman" w:hAnsi="Times New Roman"/>
              <w:sz w:val="24"/>
              <w:szCs w:val="24"/>
              <w:rtl w:val="0"/>
            </w:rPr>
            <w:delText xml:space="preserve">microclimate and resource availabilty </w:delText>
          </w:r>
        </w:del>
      </w:ins>
      <w:del w:author="Ellen Welti" w:id="20" w:date="2023-07-21T19:09:50Z">
        <w:r w:rsidDel="00000000" w:rsidR="00000000" w:rsidRPr="00000000">
          <w:rPr>
            <w:rFonts w:ascii="Times New Roman" w:cs="Times New Roman" w:eastAsia="Times New Roman" w:hAnsi="Times New Roman"/>
            <w:sz w:val="24"/>
            <w:szCs w:val="24"/>
            <w:rtl w:val="0"/>
          </w:rPr>
          <w:delText xml:space="preserve">could indirectly affect temperature and nutrition and, thus, fundamentally drive insect body size in ecosystems</w:delText>
        </w:r>
        <w:commentRangeStart w:id="5"/>
        <w:r w:rsidDel="00000000" w:rsidR="00000000" w:rsidRPr="00000000">
          <w:rPr>
            <w:rFonts w:ascii="Times New Roman" w:cs="Times New Roman" w:eastAsia="Times New Roman" w:hAnsi="Times New Roman"/>
            <w:color w:val="ff0000"/>
            <w:sz w:val="24"/>
            <w:szCs w:val="24"/>
            <w:rtl w:val="0"/>
          </w:rPr>
          <w:delText xml:space="preserve">; by changing the plant profile of an environment, large herbivores may influence </w:delText>
        </w:r>
      </w:del>
      <w:del w:author="Ellen Welti" w:id="21" w:date="2023-07-21T19:16:07Z">
        <w:r w:rsidDel="00000000" w:rsidR="00000000" w:rsidRPr="00000000">
          <w:rPr>
            <w:rFonts w:ascii="Times New Roman" w:cs="Times New Roman" w:eastAsia="Times New Roman" w:hAnsi="Times New Roman"/>
            <w:color w:val="ff0000"/>
            <w:sz w:val="24"/>
            <w:szCs w:val="24"/>
            <w:rtl w:val="0"/>
          </w:rPr>
          <w:delText xml:space="preserve">the</w:delText>
        </w:r>
      </w:del>
      <w:r w:rsidDel="00000000" w:rsidR="00000000" w:rsidRPr="00000000">
        <w:rPr>
          <w:rFonts w:ascii="Times New Roman" w:cs="Times New Roman" w:eastAsia="Times New Roman" w:hAnsi="Times New Roman"/>
          <w:color w:val="ff0000"/>
          <w:sz w:val="24"/>
          <w:szCs w:val="24"/>
          <w:rtl w:val="0"/>
        </w:rPr>
        <w:t xml:space="preserve"> </w:t>
      </w:r>
      <w:ins w:author="Ellen Welti" w:id="22" w:date="2023-07-21T19:16:15Z">
        <w:r w:rsidDel="00000000" w:rsidR="00000000" w:rsidRPr="00000000">
          <w:rPr>
            <w:rFonts w:ascii="Times New Roman" w:cs="Times New Roman" w:eastAsia="Times New Roman" w:hAnsi="Times New Roman"/>
            <w:color w:val="ff0000"/>
            <w:sz w:val="24"/>
            <w:szCs w:val="24"/>
            <w:rtl w:val="0"/>
          </w:rPr>
          <w:t xml:space="preserve">ecosystem </w:t>
        </w:r>
      </w:ins>
      <w:r w:rsidDel="00000000" w:rsidR="00000000" w:rsidRPr="00000000">
        <w:rPr>
          <w:rFonts w:ascii="Times New Roman" w:cs="Times New Roman" w:eastAsia="Times New Roman" w:hAnsi="Times New Roman"/>
          <w:color w:val="ff0000"/>
          <w:sz w:val="24"/>
          <w:szCs w:val="24"/>
          <w:rtl w:val="0"/>
        </w:rPr>
        <w:t xml:space="preserve">microclimate</w:t>
      </w:r>
      <w:del w:author="Ellen Welti" w:id="23" w:date="2023-07-21T19:15:39Z">
        <w:r w:rsidDel="00000000" w:rsidR="00000000" w:rsidRPr="00000000">
          <w:rPr>
            <w:rFonts w:ascii="Times New Roman" w:cs="Times New Roman" w:eastAsia="Times New Roman" w:hAnsi="Times New Roman"/>
            <w:color w:val="ff0000"/>
            <w:sz w:val="24"/>
            <w:szCs w:val="24"/>
            <w:rtl w:val="0"/>
          </w:rPr>
          <w:delText xml:space="preserve"> (i.e. temperature)</w:delText>
        </w:r>
      </w:del>
      <w:r w:rsidDel="00000000" w:rsidR="00000000" w:rsidRPr="00000000">
        <w:rPr>
          <w:rFonts w:ascii="Times New Roman" w:cs="Times New Roman" w:eastAsia="Times New Roman" w:hAnsi="Times New Roman"/>
          <w:color w:val="ff0000"/>
          <w:sz w:val="24"/>
          <w:szCs w:val="24"/>
          <w:rtl w:val="0"/>
        </w:rPr>
        <w:t xml:space="preserve"> and </w:t>
      </w:r>
      <w:ins w:author="Ellen Welti" w:id="24" w:date="2023-07-21T19:16:23Z">
        <w:r w:rsidDel="00000000" w:rsidR="00000000" w:rsidRPr="00000000">
          <w:rPr>
            <w:rFonts w:ascii="Times New Roman" w:cs="Times New Roman" w:eastAsia="Times New Roman" w:hAnsi="Times New Roman"/>
            <w:color w:val="ff0000"/>
            <w:sz w:val="24"/>
            <w:szCs w:val="24"/>
            <w:rtl w:val="0"/>
          </w:rPr>
          <w:t xml:space="preserve">resource availability</w:t>
        </w:r>
      </w:ins>
      <w:del w:author="Ellen Welti" w:id="24" w:date="2023-07-21T19:16:23Z">
        <w:r w:rsidDel="00000000" w:rsidR="00000000" w:rsidRPr="00000000">
          <w:rPr>
            <w:rFonts w:ascii="Times New Roman" w:cs="Times New Roman" w:eastAsia="Times New Roman" w:hAnsi="Times New Roman"/>
            <w:color w:val="ff0000"/>
            <w:sz w:val="24"/>
            <w:szCs w:val="24"/>
            <w:rtl w:val="0"/>
          </w:rPr>
          <w:delText xml:space="preserve">nutritional composition of</w:delText>
        </w:r>
        <w:r w:rsidDel="00000000" w:rsidR="00000000" w:rsidRPr="00000000">
          <w:rPr>
            <w:rFonts w:ascii="Times New Roman" w:cs="Times New Roman" w:eastAsia="Times New Roman" w:hAnsi="Times New Roman"/>
            <w:color w:val="ff0000"/>
            <w:sz w:val="24"/>
            <w:szCs w:val="24"/>
            <w:rtl w:val="0"/>
          </w:rPr>
          <w:delText xml:space="preserve"> an</w:delText>
        </w:r>
        <w:r w:rsidDel="00000000" w:rsidR="00000000" w:rsidRPr="00000000">
          <w:rPr>
            <w:rFonts w:ascii="Times New Roman" w:cs="Times New Roman" w:eastAsia="Times New Roman" w:hAnsi="Times New Roman"/>
            <w:color w:val="ff0000"/>
            <w:sz w:val="24"/>
            <w:szCs w:val="24"/>
            <w:rtl w:val="0"/>
          </w:rPr>
          <w:delText xml:space="preserve"> ecosystem, thus influencing insect body size</w:delText>
        </w:r>
      </w:del>
      <w:r w:rsidDel="00000000" w:rsidR="00000000" w:rsidRPr="00000000">
        <w:rPr>
          <w:rFonts w:ascii="Times New Roman" w:cs="Times New Roman" w:eastAsia="Times New Roman" w:hAnsi="Times New Roman"/>
          <w:color w:val="ff0000"/>
          <w:sz w:val="24"/>
          <w:szCs w:val="24"/>
          <w:rtl w:val="0"/>
        </w:rPr>
        <w:t xml:space="preserve">.</w:t>
      </w:r>
      <w:ins w:author="Ellen Welti" w:id="25" w:date="2023-07-21T19:25:00Z">
        <w:commentRangeEnd w:id="5"/>
        <w:r w:rsidDel="00000000" w:rsidR="00000000" w:rsidRPr="00000000">
          <w:commentReference w:id="5"/>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Resulting shifts in insect body size have implications for both intraspecific population fitness and ecosystem function. </w:t>
        </w:r>
      </w:ins>
      <w:del w:author="Ellen Welti" w:id="25" w:date="2023-07-21T19:25:00Z">
        <w:r w:rsidDel="00000000" w:rsidR="00000000" w:rsidRPr="00000000">
          <w:rPr>
            <w:rFonts w:ascii="Times New Roman" w:cs="Times New Roman" w:eastAsia="Times New Roman" w:hAnsi="Times New Roman"/>
            <w:sz w:val="24"/>
            <w:szCs w:val="24"/>
            <w:rtl w:val="0"/>
          </w:rPr>
          <w:delText xml:space="preserve"> However, this is a relatively neglected area of study that requires more research.***</w:delText>
        </w:r>
        <w:r w:rsidDel="00000000" w:rsidR="00000000" w:rsidRPr="00000000">
          <w:rPr>
            <w:rFonts w:ascii="Times New Roman" w:cs="Times New Roman" w:eastAsia="Times New Roman" w:hAnsi="Times New Roman"/>
            <w:color w:val="0000ff"/>
            <w:sz w:val="24"/>
            <w:szCs w:val="24"/>
            <w:rtl w:val="0"/>
          </w:rPr>
          <w:delText xml:space="preserve">(Put in document on 06/09/2023)</w:delText>
        </w:r>
      </w:del>
      <w:r w:rsidDel="00000000" w:rsidR="00000000" w:rsidRPr="00000000">
        <w:rPr>
          <w:rtl w:val="0"/>
        </w:rPr>
      </w:r>
    </w:p>
    <w:p w:rsidR="00000000" w:rsidDel="00000000" w:rsidP="00000000" w:rsidRDefault="00000000" w:rsidRPr="00000000" w14:paraId="0000001A">
      <w:pPr>
        <w:rPr>
          <w:del w:author="Ellen Welti" w:id="26" w:date="2023-07-21T19:16:41Z"/>
          <w:rFonts w:ascii="Times New Roman" w:cs="Times New Roman" w:eastAsia="Times New Roman" w:hAnsi="Times New Roman"/>
          <w:sz w:val="24"/>
          <w:szCs w:val="24"/>
        </w:rPr>
      </w:pPr>
      <w:del w:author="Ellen Welti" w:id="26" w:date="2023-07-21T19:16:41Z">
        <w:r w:rsidDel="00000000" w:rsidR="00000000" w:rsidRPr="00000000">
          <w:rPr>
            <w:rtl w:val="0"/>
          </w:rPr>
        </w:r>
      </w:del>
    </w:p>
    <w:p w:rsidR="00000000" w:rsidDel="00000000" w:rsidP="00000000" w:rsidRDefault="00000000" w:rsidRPr="00000000" w14:paraId="0000001B">
      <w:pPr>
        <w:rPr>
          <w:rFonts w:ascii="Times New Roman" w:cs="Times New Roman" w:eastAsia="Times New Roman" w:hAnsi="Times New Roman"/>
          <w:sz w:val="24"/>
          <w:szCs w:val="24"/>
        </w:rPr>
      </w:pPr>
      <w:del w:author="Ellen Welti" w:id="26" w:date="2023-07-21T19:16:41Z">
        <w:r w:rsidDel="00000000" w:rsidR="00000000" w:rsidRPr="00000000">
          <w:rPr>
            <w:rFonts w:ascii="Times New Roman" w:cs="Times New Roman" w:eastAsia="Times New Roman" w:hAnsi="Times New Roman"/>
            <w:sz w:val="24"/>
            <w:szCs w:val="24"/>
            <w:rtl w:val="0"/>
          </w:rPr>
          <w:delText xml:space="preserve">Body size is a salient life history trait that influences many other aspects of an organism's biology (</w:delText>
        </w:r>
        <w:r w:rsidDel="00000000" w:rsidR="00000000" w:rsidRPr="00000000">
          <w:rPr>
            <w:rFonts w:ascii="Times New Roman" w:cs="Times New Roman" w:eastAsia="Times New Roman" w:hAnsi="Times New Roman"/>
            <w:color w:val="ff0000"/>
            <w:sz w:val="24"/>
            <w:szCs w:val="24"/>
            <w:rtl w:val="0"/>
          </w:rPr>
          <w:delText xml:space="preserve">Sources</w:delText>
        </w:r>
        <w:r w:rsidDel="00000000" w:rsidR="00000000" w:rsidRPr="00000000">
          <w:rPr>
            <w:rFonts w:ascii="Times New Roman" w:cs="Times New Roman" w:eastAsia="Times New Roman" w:hAnsi="Times New Roman"/>
            <w:sz w:val="24"/>
            <w:szCs w:val="24"/>
            <w:rtl w:val="0"/>
          </w:rPr>
          <w:delText xml:space="preserve">). Intraspecifically, key determinants of adult body size include temperature and nutrition (Emlen 1997; Chown and Gaston 2010; XX temperature citation). </w:delText>
        </w:r>
        <w:commentRangeStart w:id="6"/>
        <w:r w:rsidDel="00000000" w:rsidR="00000000" w:rsidRPr="00000000">
          <w:rPr>
            <w:rFonts w:ascii="Times New Roman" w:cs="Times New Roman" w:eastAsia="Times New Roman" w:hAnsi="Times New Roman"/>
            <w:sz w:val="24"/>
            <w:szCs w:val="24"/>
            <w:rtl w:val="0"/>
          </w:rPr>
          <w:delText xml:space="preserve">Higher</w:delTex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delText xml:space="preserve"> temperatures are broadly expected to result in smaller adult body sizes as a result of phenotypic plasticity (Temperature-Size Rule; XX) and across populations of the same species (James’ Rule).  In </w:delText>
        </w:r>
        <w:commentRangeStart w:id="7"/>
        <w:r w:rsidDel="00000000" w:rsidR="00000000" w:rsidRPr="00000000">
          <w:rPr>
            <w:rFonts w:ascii="Times New Roman" w:cs="Times New Roman" w:eastAsia="Times New Roman" w:hAnsi="Times New Roman"/>
            <w:sz w:val="24"/>
            <w:szCs w:val="24"/>
            <w:rtl w:val="0"/>
          </w:rPr>
          <w:delText xml:space="preserve">birds</w:delTex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delText xml:space="preserve">, the temperature-size rule has some empirical support (Weeks </w:delText>
        </w:r>
        <w:r w:rsidDel="00000000" w:rsidR="00000000" w:rsidRPr="00000000">
          <w:rPr>
            <w:rFonts w:ascii="Times New Roman" w:cs="Times New Roman" w:eastAsia="Times New Roman" w:hAnsi="Times New Roman"/>
            <w:i w:val="1"/>
            <w:sz w:val="24"/>
            <w:szCs w:val="24"/>
            <w:rtl w:val="0"/>
          </w:rPr>
          <w:delText xml:space="preserve">et al</w:delText>
        </w:r>
        <w:r w:rsidDel="00000000" w:rsidR="00000000" w:rsidRPr="00000000">
          <w:rPr>
            <w:rFonts w:ascii="Times New Roman" w:cs="Times New Roman" w:eastAsia="Times New Roman" w:hAnsi="Times New Roman"/>
            <w:sz w:val="24"/>
            <w:szCs w:val="24"/>
            <w:rtl w:val="0"/>
          </w:rPr>
          <w:delText xml:space="preserve">. 2022; Ashton 2002; Meiri and Dayan 2003) but ectotherms, and arthropods more specifically, pose a challenge to this rule (Adams and Church 2007; Walters and Hassall 2006). Some insect species are heavily influenced by temperature (Horne, Hirst, Atkinson 2017; Walters and Hassall 2006; Macagno </w:delText>
        </w:r>
        <w:r w:rsidDel="00000000" w:rsidR="00000000" w:rsidRPr="00000000">
          <w:rPr>
            <w:rFonts w:ascii="Times New Roman" w:cs="Times New Roman" w:eastAsia="Times New Roman" w:hAnsi="Times New Roman"/>
            <w:i w:val="1"/>
            <w:sz w:val="24"/>
            <w:szCs w:val="24"/>
            <w:rtl w:val="0"/>
          </w:rPr>
          <w:delText xml:space="preserve">et al</w:delText>
        </w:r>
        <w:r w:rsidDel="00000000" w:rsidR="00000000" w:rsidRPr="00000000">
          <w:rPr>
            <w:rFonts w:ascii="Times New Roman" w:cs="Times New Roman" w:eastAsia="Times New Roman" w:hAnsi="Times New Roman"/>
            <w:sz w:val="24"/>
            <w:szCs w:val="24"/>
            <w:rtl w:val="0"/>
          </w:rPr>
          <w:delText xml:space="preserve">. 2018) while others are not (Chown &amp; Gaston 2010). </w:delText>
        </w:r>
        <w:commentRangeStart w:id="8"/>
        <w:r w:rsidDel="00000000" w:rsidR="00000000" w:rsidRPr="00000000">
          <w:rPr>
            <w:rFonts w:ascii="Times New Roman" w:cs="Times New Roman" w:eastAsia="Times New Roman" w:hAnsi="Times New Roman"/>
            <w:sz w:val="24"/>
            <w:szCs w:val="24"/>
            <w:rtl w:val="0"/>
          </w:rPr>
          <w:delText xml:space="preserve">Nutrition</w:delTex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delText xml:space="preserve"> can also influence adult body size in insects (Emlen 1997; Chown and Gaston 2010). </w:delText>
        </w:r>
        <w:commentRangeStart w:id="9"/>
        <w:r w:rsidDel="00000000" w:rsidR="00000000" w:rsidRPr="00000000">
          <w:rPr>
            <w:rFonts w:ascii="Times New Roman" w:cs="Times New Roman" w:eastAsia="Times New Roman" w:hAnsi="Times New Roman"/>
            <w:sz w:val="24"/>
            <w:szCs w:val="24"/>
            <w:rtl w:val="0"/>
          </w:rPr>
          <w:delText xml:space="preserve">The influence of factors other than temperature along with the variety of life-history traits found in insects (holometabolism, hemimetabolism, facultative and obligate parental care, eusociality, etc.) makes forming general rules concerning their body size </w:delText>
        </w:r>
        <w:commentRangeStart w:id="10"/>
        <w:r w:rsidDel="00000000" w:rsidR="00000000" w:rsidRPr="00000000">
          <w:rPr>
            <w:rFonts w:ascii="Times New Roman" w:cs="Times New Roman" w:eastAsia="Times New Roman" w:hAnsi="Times New Roman"/>
            <w:sz w:val="24"/>
            <w:szCs w:val="24"/>
            <w:rtl w:val="0"/>
          </w:rPr>
          <w:delText xml:space="preserve">difficult</w:delTex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delText xml:space="preserve">. </w:delText>
        </w:r>
      </w:del>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beetles are an informal group of several genera of Coleoptera that use dung as their main food source during both adult and larval stages (Matthews 1963). They are a key indicator species (McGeoch, Rensburg, and Botes 2002) because of the many ecosystem services they provide, including nitrogen </w:t>
      </w:r>
      <w:ins w:author="Ellen Welti" w:id="27" w:date="2023-07-21T20:25:22Z">
        <w:r w:rsidDel="00000000" w:rsidR="00000000" w:rsidRPr="00000000">
          <w:rPr>
            <w:rFonts w:ascii="Times New Roman" w:cs="Times New Roman" w:eastAsia="Times New Roman" w:hAnsi="Times New Roman"/>
            <w:sz w:val="24"/>
            <w:szCs w:val="24"/>
            <w:rtl w:val="0"/>
          </w:rPr>
          <w:t xml:space="preserve">retention</w:t>
        </w:r>
      </w:ins>
      <w:del w:author="Ellen Welti" w:id="27" w:date="2023-07-21T20:25:22Z">
        <w:r w:rsidDel="00000000" w:rsidR="00000000" w:rsidRPr="00000000">
          <w:rPr>
            <w:rFonts w:ascii="Times New Roman" w:cs="Times New Roman" w:eastAsia="Times New Roman" w:hAnsi="Times New Roman"/>
            <w:sz w:val="24"/>
            <w:szCs w:val="24"/>
            <w:rtl w:val="0"/>
          </w:rPr>
          <w:delText xml:space="preserve">recycling</w:delText>
        </w:r>
      </w:del>
      <w:r w:rsidDel="00000000" w:rsidR="00000000" w:rsidRPr="00000000">
        <w:rPr>
          <w:rFonts w:ascii="Times New Roman" w:cs="Times New Roman" w:eastAsia="Times New Roman" w:hAnsi="Times New Roman"/>
          <w:sz w:val="24"/>
          <w:szCs w:val="24"/>
          <w:rtl w:val="0"/>
        </w:rPr>
        <w:t xml:space="preserve"> (Kazuhira, Hideaki, and Hirofumi 1991</w:t>
      </w:r>
      <w:ins w:author="Ellen Welti" w:id="28" w:date="2023-07-21T20:25:34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Maldonado</w:t>
        </w:r>
        <w:r w:rsidDel="00000000" w:rsidR="00000000" w:rsidRPr="00000000">
          <w:rPr>
            <w:rFonts w:ascii="Times New Roman" w:cs="Times New Roman" w:eastAsia="Times New Roman" w:hAnsi="Times New Roman"/>
            <w:sz w:val="24"/>
            <w:szCs w:val="24"/>
            <w:rtl w:val="0"/>
          </w:rPr>
          <w:t xml:space="preserve"> et al</w:t>
        </w:r>
        <w:r w:rsidDel="00000000" w:rsidR="00000000" w:rsidRPr="00000000">
          <w:rPr>
            <w:rFonts w:ascii="Times New Roman" w:cs="Times New Roman" w:eastAsia="Times New Roman" w:hAnsi="Times New Roman"/>
            <w:sz w:val="24"/>
            <w:szCs w:val="24"/>
            <w:rtl w:val="0"/>
          </w:rPr>
          <w:t xml:space="preserve">. 2019</w:t>
        </w:r>
      </w:ins>
      <w:r w:rsidDel="00000000" w:rsidR="00000000" w:rsidRPr="00000000">
        <w:rPr>
          <w:rFonts w:ascii="Times New Roman" w:cs="Times New Roman" w:eastAsia="Times New Roman" w:hAnsi="Times New Roman"/>
          <w:sz w:val="24"/>
          <w:szCs w:val="24"/>
          <w:rtl w:val="0"/>
        </w:rPr>
        <w:t xml:space="preserve">), </w:t>
      </w:r>
      <w:ins w:author="Ellen Welti" w:id="29" w:date="2023-07-21T20:38:22Z">
        <w:r w:rsidDel="00000000" w:rsidR="00000000" w:rsidRPr="00000000">
          <w:rPr>
            <w:rFonts w:ascii="Times New Roman" w:cs="Times New Roman" w:eastAsia="Times New Roman" w:hAnsi="Times New Roman"/>
            <w:sz w:val="24"/>
            <w:szCs w:val="24"/>
            <w:rtl w:val="0"/>
          </w:rPr>
          <w:t xml:space="preserve">livestock</w:t>
        </w:r>
      </w:ins>
      <w:del w:author="Ellen Welti" w:id="29" w:date="2023-07-21T20:38:22Z">
        <w:r w:rsidDel="00000000" w:rsidR="00000000" w:rsidRPr="00000000">
          <w:rPr>
            <w:rFonts w:ascii="Times New Roman" w:cs="Times New Roman" w:eastAsia="Times New Roman" w:hAnsi="Times New Roman"/>
            <w:sz w:val="24"/>
            <w:szCs w:val="24"/>
            <w:rtl w:val="0"/>
          </w:rPr>
          <w:delText xml:space="preserve">cattle</w:delText>
        </w:r>
      </w:del>
      <w:r w:rsidDel="00000000" w:rsidR="00000000" w:rsidRPr="00000000">
        <w:rPr>
          <w:rFonts w:ascii="Times New Roman" w:cs="Times New Roman" w:eastAsia="Times New Roman" w:hAnsi="Times New Roman"/>
          <w:sz w:val="24"/>
          <w:szCs w:val="24"/>
          <w:rtl w:val="0"/>
        </w:rPr>
        <w:t xml:space="preserve"> parasite reduction (Fincher 1973), and </w:t>
      </w:r>
      <w:ins w:author="Ellen Welti" w:id="30" w:date="2023-07-21T20:25:42Z">
        <w:commentRangeStart w:id="11"/>
        <w:r w:rsidDel="00000000" w:rsidR="00000000" w:rsidRPr="00000000">
          <w:rPr>
            <w:rFonts w:ascii="Times New Roman" w:cs="Times New Roman" w:eastAsia="Times New Roman" w:hAnsi="Times New Roman"/>
            <w:sz w:val="24"/>
            <w:szCs w:val="24"/>
            <w:rtl w:val="0"/>
          </w:rPr>
          <w:t xml:space="preserve">reduction of greehouse gas emissions (Slade et al. 2016)</w:t>
        </w:r>
      </w:ins>
      <w:del w:author="Ellen Welti" w:id="30" w:date="2023-07-21T20:25:42Z">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delText xml:space="preserve">soil nutrient concentration (</w:delText>
        </w:r>
        <w:r w:rsidDel="00000000" w:rsidR="00000000" w:rsidRPr="00000000">
          <w:rPr>
            <w:rFonts w:ascii="Times New Roman" w:cs="Times New Roman" w:eastAsia="Times New Roman" w:hAnsi="Times New Roman"/>
            <w:sz w:val="24"/>
            <w:szCs w:val="24"/>
            <w:rtl w:val="0"/>
          </w:rPr>
          <w:delText xml:space="preserve">Maldonado</w:delText>
        </w:r>
        <w:r w:rsidDel="00000000" w:rsidR="00000000" w:rsidRPr="00000000">
          <w:rPr>
            <w:rFonts w:ascii="Times New Roman" w:cs="Times New Roman" w:eastAsia="Times New Roman" w:hAnsi="Times New Roman"/>
            <w:i w:val="1"/>
            <w:sz w:val="24"/>
            <w:szCs w:val="24"/>
            <w:rtl w:val="0"/>
          </w:rPr>
          <w:delText xml:space="preserve"> et al</w:delText>
        </w:r>
        <w:r w:rsidDel="00000000" w:rsidR="00000000" w:rsidRPr="00000000">
          <w:rPr>
            <w:rFonts w:ascii="Times New Roman" w:cs="Times New Roman" w:eastAsia="Times New Roman" w:hAnsi="Times New Roman"/>
            <w:sz w:val="24"/>
            <w:szCs w:val="24"/>
            <w:rtl w:val="0"/>
          </w:rPr>
          <w:delText xml:space="preserve">. 2019</w:delText>
        </w:r>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w:t>
      </w:r>
      <w:del w:author="Ellen Welti" w:id="31" w:date="2023-07-21T20:32:09Z">
        <w:r w:rsidDel="00000000" w:rsidR="00000000" w:rsidRPr="00000000">
          <w:rPr>
            <w:rFonts w:ascii="Times New Roman" w:cs="Times New Roman" w:eastAsia="Times New Roman" w:hAnsi="Times New Roman"/>
            <w:sz w:val="24"/>
            <w:szCs w:val="24"/>
            <w:rtl w:val="0"/>
          </w:rPr>
          <w:delText xml:space="preserve"> This makes them vital to the ecosystems they live in, particularly grasslands.</w:delText>
        </w:r>
      </w:del>
      <w:r w:rsidDel="00000000" w:rsidR="00000000" w:rsidRPr="00000000">
        <w:rPr>
          <w:rFonts w:ascii="Times New Roman" w:cs="Times New Roman" w:eastAsia="Times New Roman" w:hAnsi="Times New Roman"/>
          <w:sz w:val="24"/>
          <w:szCs w:val="24"/>
          <w:rtl w:val="0"/>
        </w:rPr>
        <w:t xml:space="preserve"> </w:t>
      </w:r>
      <w:ins w:author="Ellen Welti" w:id="32" w:date="2023-07-21T20:38:02Z">
        <w:r w:rsidDel="00000000" w:rsidR="00000000" w:rsidRPr="00000000">
          <w:rPr>
            <w:rFonts w:ascii="Times New Roman" w:cs="Times New Roman" w:eastAsia="Times New Roman" w:hAnsi="Times New Roman"/>
            <w:sz w:val="24"/>
            <w:szCs w:val="24"/>
            <w:rtl w:val="0"/>
          </w:rPr>
          <w:t xml:space="preserve">Dung beetles are are </w:t>
        </w:r>
        <w:r w:rsidDel="00000000" w:rsidR="00000000" w:rsidRPr="00000000">
          <w:rPr>
            <w:rFonts w:ascii="Times New Roman" w:cs="Times New Roman" w:eastAsia="Times New Roman" w:hAnsi="Times New Roman"/>
            <w:sz w:val="24"/>
            <w:szCs w:val="24"/>
            <w:rtl w:val="0"/>
          </w:rPr>
          <w:t xml:space="preserve">particularly</w:t>
        </w:r>
        <w:r w:rsidDel="00000000" w:rsidR="00000000" w:rsidRPr="00000000">
          <w:rPr>
            <w:rFonts w:ascii="Times New Roman" w:cs="Times New Roman" w:eastAsia="Times New Roman" w:hAnsi="Times New Roman"/>
            <w:sz w:val="24"/>
            <w:szCs w:val="24"/>
            <w:rtl w:val="0"/>
          </w:rPr>
          <w:t xml:space="preserve"> critical members of the Earth’s grasslands, where large herbivore dung can pile up in the absence of this key taxa (Losey and Vaughan </w:t>
        </w:r>
        <w:commentRangeStart w:id="12"/>
        <w:r w:rsidDel="00000000" w:rsidR="00000000" w:rsidRPr="00000000">
          <w:rPr>
            <w:rFonts w:ascii="Times New Roman" w:cs="Times New Roman" w:eastAsia="Times New Roman" w:hAnsi="Times New Roman"/>
            <w:sz w:val="24"/>
            <w:szCs w:val="24"/>
            <w:rtl w:val="0"/>
          </w:rPr>
          <w:t xml:space="preserve">2006</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Grasslands </w:t>
      </w:r>
      <w:del w:author="Ellen Welti" w:id="33" w:date="2023-07-21T21:01:43Z">
        <w:r w:rsidDel="00000000" w:rsidR="00000000" w:rsidRPr="00000000">
          <w:rPr>
            <w:rFonts w:ascii="Times New Roman" w:cs="Times New Roman" w:eastAsia="Times New Roman" w:hAnsi="Times New Roman"/>
            <w:sz w:val="24"/>
            <w:szCs w:val="24"/>
            <w:rtl w:val="0"/>
          </w:rPr>
          <w:delText xml:space="preserve">comprise a large proportion of the world’s agricultural land (Boval and Dixon 2012; Mara 2012) and also sequester carbon (De Deyn et al 2011; Yang et al 2019), but they </w:delText>
        </w:r>
      </w:del>
      <w:r w:rsidDel="00000000" w:rsidR="00000000" w:rsidRPr="00000000">
        <w:rPr>
          <w:rFonts w:ascii="Times New Roman" w:cs="Times New Roman" w:eastAsia="Times New Roman" w:hAnsi="Times New Roman"/>
          <w:sz w:val="24"/>
          <w:szCs w:val="24"/>
          <w:rtl w:val="0"/>
        </w:rPr>
        <w:t xml:space="preserve">are </w:t>
      </w:r>
      <w:ins w:author="Ellen Welti" w:id="34" w:date="2023-07-21T21:01:26Z">
        <w:r w:rsidDel="00000000" w:rsidR="00000000" w:rsidRPr="00000000">
          <w:rPr>
            <w:rFonts w:ascii="Times New Roman" w:cs="Times New Roman" w:eastAsia="Times New Roman" w:hAnsi="Times New Roman"/>
            <w:sz w:val="24"/>
            <w:szCs w:val="24"/>
            <w:rtl w:val="0"/>
          </w:rPr>
          <w:t xml:space="preserve">a globally</w:t>
        </w:r>
      </w:ins>
      <w:del w:author="Ellen Welti" w:id="34" w:date="2023-07-21T21:01:26Z">
        <w:r w:rsidDel="00000000" w:rsidR="00000000" w:rsidRPr="00000000">
          <w:rPr>
            <w:rFonts w:ascii="Times New Roman" w:cs="Times New Roman" w:eastAsia="Times New Roman" w:hAnsi="Times New Roman"/>
            <w:sz w:val="24"/>
            <w:szCs w:val="24"/>
            <w:rtl w:val="0"/>
          </w:rPr>
          <w:delText xml:space="preserve">currently</w:delText>
        </w:r>
      </w:del>
      <w:r w:rsidDel="00000000" w:rsidR="00000000" w:rsidRPr="00000000">
        <w:rPr>
          <w:rFonts w:ascii="Times New Roman" w:cs="Times New Roman" w:eastAsia="Times New Roman" w:hAnsi="Times New Roman"/>
          <w:sz w:val="24"/>
          <w:szCs w:val="24"/>
          <w:rtl w:val="0"/>
        </w:rPr>
        <w:t xml:space="preserve"> threatened</w:t>
      </w:r>
      <w:ins w:author="Ellen Welti" w:id="35" w:date="2023-07-21T21:01:32Z">
        <w:r w:rsidDel="00000000" w:rsidR="00000000" w:rsidRPr="00000000">
          <w:rPr>
            <w:rFonts w:ascii="Times New Roman" w:cs="Times New Roman" w:eastAsia="Times New Roman" w:hAnsi="Times New Roman"/>
            <w:sz w:val="24"/>
            <w:szCs w:val="24"/>
            <w:rtl w:val="0"/>
          </w:rPr>
          <w:t xml:space="preserve"> ecosystem</w:t>
        </w:r>
      </w:ins>
      <w:r w:rsidDel="00000000" w:rsidR="00000000" w:rsidRPr="00000000">
        <w:rPr>
          <w:rFonts w:ascii="Times New Roman" w:cs="Times New Roman" w:eastAsia="Times New Roman" w:hAnsi="Times New Roman"/>
          <w:sz w:val="24"/>
          <w:szCs w:val="24"/>
          <w:rtl w:val="0"/>
        </w:rPr>
        <w:t xml:space="preserve">, primarily from agricultural intensification (Aune, Bryn, and Hovstad 2018)</w:t>
      </w:r>
      <w:ins w:author="Ellen Welti" w:id="36" w:date="2023-07-21T21:01:47Z">
        <w:r w:rsidDel="00000000" w:rsidR="00000000" w:rsidRPr="00000000">
          <w:rPr>
            <w:rFonts w:ascii="Times New Roman" w:cs="Times New Roman" w:eastAsia="Times New Roman" w:hAnsi="Times New Roman"/>
            <w:sz w:val="24"/>
            <w:szCs w:val="24"/>
            <w:rtl w:val="0"/>
          </w:rPr>
          <w:t xml:space="preserve">, and remaining untilled grasslands are primarily used for livestock grazing</w:t>
        </w:r>
      </w:ins>
      <w:r w:rsidDel="00000000" w:rsidR="00000000" w:rsidRPr="00000000">
        <w:rPr>
          <w:rFonts w:ascii="Times New Roman" w:cs="Times New Roman" w:eastAsia="Times New Roman" w:hAnsi="Times New Roman"/>
          <w:sz w:val="24"/>
          <w:szCs w:val="24"/>
          <w:rtl w:val="0"/>
        </w:rPr>
        <w:t xml:space="preserve">. </w:t>
      </w:r>
      <w:del w:author="Ellen Welti" w:id="37" w:date="2023-07-21T21:04:50Z">
        <w:r w:rsidDel="00000000" w:rsidR="00000000" w:rsidRPr="00000000">
          <w:rPr>
            <w:rFonts w:ascii="Times New Roman" w:cs="Times New Roman" w:eastAsia="Times New Roman" w:hAnsi="Times New Roman"/>
            <w:sz w:val="24"/>
            <w:szCs w:val="24"/>
            <w:rtl w:val="0"/>
          </w:rPr>
          <w:delText xml:space="preserve">Dung beetles could be used to restore grassland soil health. Dung beetle body size is correlated with</w:delText>
        </w:r>
      </w:del>
      <w:r w:rsidDel="00000000" w:rsidR="00000000" w:rsidRPr="00000000">
        <w:rPr>
          <w:rFonts w:ascii="Times New Roman" w:cs="Times New Roman" w:eastAsia="Times New Roman" w:hAnsi="Times New Roman"/>
          <w:sz w:val="24"/>
          <w:szCs w:val="24"/>
          <w:rtl w:val="0"/>
        </w:rPr>
        <w:t xml:space="preserve"> </w:t>
      </w:r>
      <w:ins w:author="Ellen Welti" w:id="38" w:date="2023-07-21T21:07:44Z">
        <w:r w:rsidDel="00000000" w:rsidR="00000000" w:rsidRPr="00000000">
          <w:rPr>
            <w:rFonts w:ascii="Times New Roman" w:cs="Times New Roman" w:eastAsia="Times New Roman" w:hAnsi="Times New Roman"/>
            <w:sz w:val="24"/>
            <w:szCs w:val="24"/>
            <w:rtl w:val="0"/>
          </w:rPr>
          <w:t xml:space="preserve">The amount of individual dung beetles can bury increases with their body size</w:t>
        </w:r>
      </w:ins>
      <w:ins w:author="Ellen Welti" w:id="39" w:date="2023-07-21T21:06:12Z">
        <w:del w:author="Ellen Welti" w:id="38" w:date="2023-07-21T21:07:44Z">
          <w:r w:rsidDel="00000000" w:rsidR="00000000" w:rsidRPr="00000000">
            <w:rPr>
              <w:rFonts w:ascii="Times New Roman" w:cs="Times New Roman" w:eastAsia="Times New Roman" w:hAnsi="Times New Roman"/>
              <w:sz w:val="24"/>
              <w:szCs w:val="24"/>
              <w:rtl w:val="0"/>
            </w:rPr>
            <w:delText xml:space="preserve">Larger dung beetles have </w:delText>
          </w:r>
        </w:del>
      </w:ins>
      <w:del w:author="Ellen Welti" w:id="38" w:date="2023-07-21T21:07:44Z">
        <w:r w:rsidDel="00000000" w:rsidR="00000000" w:rsidRPr="00000000">
          <w:rPr>
            <w:rFonts w:ascii="Times New Roman" w:cs="Times New Roman" w:eastAsia="Times New Roman" w:hAnsi="Times New Roman"/>
            <w:sz w:val="24"/>
            <w:szCs w:val="24"/>
            <w:rtl w:val="0"/>
          </w:rPr>
          <w:delText xml:space="preserve">dung decomposition rates</w:delText>
        </w:r>
      </w:del>
      <w:r w:rsidDel="00000000" w:rsidR="00000000" w:rsidRPr="00000000">
        <w:rPr>
          <w:rFonts w:ascii="Times New Roman" w:cs="Times New Roman" w:eastAsia="Times New Roman" w:hAnsi="Times New Roman"/>
          <w:sz w:val="24"/>
          <w:szCs w:val="24"/>
          <w:rtl w:val="0"/>
        </w:rPr>
        <w:t xml:space="preserve"> (Hosler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2021; Manning and Cutler 2020)</w:t>
      </w:r>
      <w:ins w:author="Ellen Welti" w:id="40" w:date="2023-07-21T21:08:47Z">
        <w:r w:rsidDel="00000000" w:rsidR="00000000" w:rsidRPr="00000000">
          <w:rPr>
            <w:rFonts w:ascii="Times New Roman" w:cs="Times New Roman" w:eastAsia="Times New Roman" w:hAnsi="Times New Roman"/>
            <w:sz w:val="24"/>
            <w:szCs w:val="24"/>
            <w:rtl w:val="0"/>
          </w:rPr>
          <w:t xml:space="preserve"> and intraspecific body size of dung beetles can exhibit high variation in responses to environmental conditions (Emlen et al. </w:t>
        </w:r>
        <w:commentRangeStart w:id="13"/>
        <w:r w:rsidDel="00000000" w:rsidR="00000000" w:rsidRPr="00000000">
          <w:rPr>
            <w:rFonts w:ascii="Times New Roman" w:cs="Times New Roman" w:eastAsia="Times New Roman" w:hAnsi="Times New Roman"/>
            <w:sz w:val="24"/>
            <w:szCs w:val="24"/>
            <w:rtl w:val="0"/>
          </w:rPr>
          <w:t xml:space="preserve">2007</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 Identifying drivers </w:t>
        </w:r>
      </w:ins>
      <w:del w:author="Ellen Welti" w:id="40" w:date="2023-07-21T21:08:47Z">
        <w:r w:rsidDel="00000000" w:rsidR="00000000" w:rsidRPr="00000000">
          <w:rPr>
            <w:rFonts w:ascii="Times New Roman" w:cs="Times New Roman" w:eastAsia="Times New Roman" w:hAnsi="Times New Roman"/>
            <w:sz w:val="24"/>
            <w:szCs w:val="24"/>
            <w:rtl w:val="0"/>
          </w:rPr>
          <w:delText xml:space="preserve">, so understanding what factors may be changing their</w:delText>
        </w:r>
      </w:del>
      <w:r w:rsidDel="00000000" w:rsidR="00000000" w:rsidRPr="00000000">
        <w:rPr>
          <w:rFonts w:ascii="Times New Roman" w:cs="Times New Roman" w:eastAsia="Times New Roman" w:hAnsi="Times New Roman"/>
          <w:sz w:val="24"/>
          <w:szCs w:val="24"/>
          <w:rtl w:val="0"/>
        </w:rPr>
        <w:t xml:space="preserve"> </w:t>
      </w:r>
      <w:ins w:author="Ellen Welti" w:id="41" w:date="2023-07-21T21:24:49Z">
        <w:r w:rsidDel="00000000" w:rsidR="00000000" w:rsidRPr="00000000">
          <w:rPr>
            <w:rFonts w:ascii="Times New Roman" w:cs="Times New Roman" w:eastAsia="Times New Roman" w:hAnsi="Times New Roman"/>
            <w:sz w:val="24"/>
            <w:szCs w:val="24"/>
            <w:rtl w:val="0"/>
          </w:rPr>
          <w:t xml:space="preserve">of dung beetle </w:t>
        </w:r>
      </w:ins>
      <w:r w:rsidDel="00000000" w:rsidR="00000000" w:rsidRPr="00000000">
        <w:rPr>
          <w:rFonts w:ascii="Times New Roman" w:cs="Times New Roman" w:eastAsia="Times New Roman" w:hAnsi="Times New Roman"/>
          <w:sz w:val="24"/>
          <w:szCs w:val="24"/>
          <w:rtl w:val="0"/>
        </w:rPr>
        <w:t xml:space="preserve">body size </w:t>
      </w:r>
      <w:ins w:author="Ellen Welti" w:id="42" w:date="2023-07-21T21:25:05Z">
        <w:r w:rsidDel="00000000" w:rsidR="00000000" w:rsidRPr="00000000">
          <w:rPr>
            <w:rFonts w:ascii="Times New Roman" w:cs="Times New Roman" w:eastAsia="Times New Roman" w:hAnsi="Times New Roman"/>
            <w:sz w:val="24"/>
            <w:szCs w:val="24"/>
            <w:rtl w:val="0"/>
          </w:rPr>
          <w:t xml:space="preserve">in complex field conditions is challenging but ha</w:t>
        </w:r>
      </w:ins>
      <w:del w:author="Ellen Welti" w:id="42" w:date="2023-07-21T21:25:05Z">
        <w:r w:rsidDel="00000000" w:rsidR="00000000" w:rsidRPr="00000000">
          <w:rPr>
            <w:rFonts w:ascii="Times New Roman" w:cs="Times New Roman" w:eastAsia="Times New Roman" w:hAnsi="Times New Roman"/>
            <w:sz w:val="24"/>
            <w:szCs w:val="24"/>
            <w:rtl w:val="0"/>
          </w:rPr>
          <w:delText xml:space="preserve">i</w:delText>
        </w:r>
      </w:del>
      <w:r w:rsidDel="00000000" w:rsidR="00000000" w:rsidRPr="00000000">
        <w:rPr>
          <w:rFonts w:ascii="Times New Roman" w:cs="Times New Roman" w:eastAsia="Times New Roman" w:hAnsi="Times New Roman"/>
          <w:sz w:val="24"/>
          <w:szCs w:val="24"/>
          <w:rtl w:val="0"/>
        </w:rPr>
        <w:t xml:space="preserve">s important </w:t>
      </w:r>
      <w:ins w:author="Ellen Welti" w:id="43" w:date="2023-07-21T21:26:33Z">
        <w:r w:rsidDel="00000000" w:rsidR="00000000" w:rsidRPr="00000000">
          <w:rPr>
            <w:rFonts w:ascii="Times New Roman" w:cs="Times New Roman" w:eastAsia="Times New Roman" w:hAnsi="Times New Roman"/>
            <w:sz w:val="24"/>
            <w:szCs w:val="24"/>
            <w:rtl w:val="0"/>
          </w:rPr>
          <w:t xml:space="preserve">implications for retaining and managing </w:t>
        </w:r>
      </w:ins>
      <w:del w:author="Ellen Welti" w:id="43" w:date="2023-07-21T21:26:33Z">
        <w:r w:rsidDel="00000000" w:rsidR="00000000" w:rsidRPr="00000000">
          <w:rPr>
            <w:rFonts w:ascii="Times New Roman" w:cs="Times New Roman" w:eastAsia="Times New Roman" w:hAnsi="Times New Roman"/>
            <w:sz w:val="24"/>
            <w:szCs w:val="24"/>
            <w:rtl w:val="0"/>
          </w:rPr>
          <w:delText xml:space="preserve">if we want to continue to benefit from</w:delText>
        </w:r>
      </w:del>
      <w:r w:rsidDel="00000000" w:rsidR="00000000" w:rsidRPr="00000000">
        <w:rPr>
          <w:rFonts w:ascii="Times New Roman" w:cs="Times New Roman" w:eastAsia="Times New Roman" w:hAnsi="Times New Roman"/>
          <w:sz w:val="24"/>
          <w:szCs w:val="24"/>
          <w:rtl w:val="0"/>
        </w:rPr>
        <w:t xml:space="preserve"> the ecosystem services </w:t>
      </w:r>
      <w:ins w:author="Ellen Welti" w:id="44" w:date="2023-07-21T21:26:59Z">
        <w:r w:rsidDel="00000000" w:rsidR="00000000" w:rsidRPr="00000000">
          <w:rPr>
            <w:rFonts w:ascii="Times New Roman" w:cs="Times New Roman" w:eastAsia="Times New Roman" w:hAnsi="Times New Roman"/>
            <w:sz w:val="24"/>
            <w:szCs w:val="24"/>
            <w:rtl w:val="0"/>
          </w:rPr>
          <w:t xml:space="preserve">dung beetles</w:t>
        </w:r>
      </w:ins>
      <w:del w:author="Ellen Welti" w:id="44" w:date="2023-07-21T21:26:59Z">
        <w:r w:rsidDel="00000000" w:rsidR="00000000" w:rsidRPr="00000000">
          <w:rPr>
            <w:rFonts w:ascii="Times New Roman" w:cs="Times New Roman" w:eastAsia="Times New Roman" w:hAnsi="Times New Roman"/>
            <w:sz w:val="24"/>
            <w:szCs w:val="24"/>
            <w:rtl w:val="0"/>
          </w:rPr>
          <w:delText xml:space="preserve">they</w:delText>
        </w:r>
      </w:del>
      <w:r w:rsidDel="00000000" w:rsidR="00000000" w:rsidRPr="00000000">
        <w:rPr>
          <w:rFonts w:ascii="Times New Roman" w:cs="Times New Roman" w:eastAsia="Times New Roman" w:hAnsi="Times New Roman"/>
          <w:sz w:val="24"/>
          <w:szCs w:val="24"/>
          <w:rtl w:val="0"/>
        </w:rPr>
        <w:t xml:space="preserve"> provide. </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asked how </w:t>
      </w:r>
      <w:del w:author="Ellen Welti" w:id="45" w:date="2023-07-21T21:49:09Z">
        <w:r w:rsidDel="00000000" w:rsidR="00000000" w:rsidRPr="00000000">
          <w:rPr>
            <w:rFonts w:ascii="Times New Roman" w:cs="Times New Roman" w:eastAsia="Times New Roman" w:hAnsi="Times New Roman"/>
            <w:sz w:val="24"/>
            <w:szCs w:val="24"/>
            <w:rtl w:val="0"/>
          </w:rPr>
          <w:delText xml:space="preserve">large grazers and</w:delText>
        </w:r>
      </w:del>
      <w:r w:rsidDel="00000000" w:rsidR="00000000" w:rsidRPr="00000000">
        <w:rPr>
          <w:rFonts w:ascii="Times New Roman" w:cs="Times New Roman" w:eastAsia="Times New Roman" w:hAnsi="Times New Roman"/>
          <w:sz w:val="24"/>
          <w:szCs w:val="24"/>
          <w:rtl w:val="0"/>
        </w:rPr>
        <w:t xml:space="preserve"> habitat conditions drive variation in body size using two dung beetles</w:t>
      </w:r>
      <w:ins w:author="Ellen Welti" w:id="46" w:date="2023-07-21T21:49:20Z">
        <w:r w:rsidDel="00000000" w:rsidR="00000000" w:rsidRPr="00000000">
          <w:rPr>
            <w:rFonts w:ascii="Times New Roman" w:cs="Times New Roman" w:eastAsia="Times New Roman" w:hAnsi="Times New Roman"/>
            <w:sz w:val="24"/>
            <w:szCs w:val="24"/>
            <w:rtl w:val="0"/>
          </w:rPr>
          <w:t xml:space="preserve"> in the North American Northern Great Plains</w:t>
        </w:r>
      </w:ins>
      <w:r w:rsidDel="00000000" w:rsidR="00000000" w:rsidRPr="00000000">
        <w:rPr>
          <w:rFonts w:ascii="Times New Roman" w:cs="Times New Roman" w:eastAsia="Times New Roman" w:hAnsi="Times New Roman"/>
          <w:sz w:val="24"/>
          <w:szCs w:val="24"/>
          <w:rtl w:val="0"/>
        </w:rPr>
        <w:t xml:space="preserve">. Throughout an entire growing season we collected </w:t>
      </w:r>
      <w:ins w:author="Ellen Welti" w:id="47" w:date="2023-07-21T21:28:42Z">
        <w:r w:rsidDel="00000000" w:rsidR="00000000" w:rsidRPr="00000000">
          <w:rPr>
            <w:rFonts w:ascii="Times New Roman" w:cs="Times New Roman" w:eastAsia="Times New Roman" w:hAnsi="Times New Roman"/>
            <w:sz w:val="24"/>
            <w:szCs w:val="24"/>
            <w:rtl w:val="0"/>
          </w:rPr>
          <w:t xml:space="preserve">18,068</w:t>
        </w:r>
      </w:ins>
      <w:del w:author="Ellen Welti" w:id="47" w:date="2023-07-21T21:28:42Z">
        <w:commentRangeStart w:id="14"/>
        <w:r w:rsidDel="00000000" w:rsidR="00000000" w:rsidRPr="00000000">
          <w:rPr>
            <w:rFonts w:ascii="Times New Roman" w:cs="Times New Roman" w:eastAsia="Times New Roman" w:hAnsi="Times New Roman"/>
            <w:sz w:val="24"/>
            <w:szCs w:val="24"/>
            <w:rtl w:val="0"/>
          </w:rPr>
          <w:delText xml:space="preserve">XX</w:delText>
        </w:r>
      </w:del>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specimens and measured</w:t>
      </w:r>
      <w:del w:author="Ellen Welti" w:id="48" w:date="2023-07-21T21:28:57Z">
        <w:r w:rsidDel="00000000" w:rsidR="00000000" w:rsidRPr="00000000">
          <w:rPr>
            <w:rFonts w:ascii="Times New Roman" w:cs="Times New Roman" w:eastAsia="Times New Roman" w:hAnsi="Times New Roman"/>
            <w:sz w:val="24"/>
            <w:szCs w:val="24"/>
            <w:rtl w:val="0"/>
          </w:rPr>
          <w:delText xml:space="preserve"> various</w:delText>
        </w:r>
      </w:del>
      <w:r w:rsidDel="00000000" w:rsidR="00000000" w:rsidRPr="00000000">
        <w:rPr>
          <w:rFonts w:ascii="Times New Roman" w:cs="Times New Roman" w:eastAsia="Times New Roman" w:hAnsi="Times New Roman"/>
          <w:sz w:val="24"/>
          <w:szCs w:val="24"/>
          <w:rtl w:val="0"/>
        </w:rPr>
        <w:t xml:space="preserve"> body segments </w:t>
      </w:r>
      <w:ins w:author="Ellen Welti" w:id="49" w:date="2023-07-21T21:29:12Z">
        <w:r w:rsidDel="00000000" w:rsidR="00000000" w:rsidRPr="00000000">
          <w:rPr>
            <w:rFonts w:ascii="Times New Roman" w:cs="Times New Roman" w:eastAsia="Times New Roman" w:hAnsi="Times New Roman"/>
            <w:sz w:val="24"/>
            <w:szCs w:val="24"/>
            <w:rtl w:val="0"/>
          </w:rPr>
          <w:t xml:space="preserve">on 4,646 individuals</w:t>
        </w:r>
      </w:ins>
      <w:del w:author="Ellen Welti" w:id="49" w:date="2023-07-21T21:29:12Z">
        <w:r w:rsidDel="00000000" w:rsidR="00000000" w:rsidRPr="00000000">
          <w:rPr>
            <w:rFonts w:ascii="Times New Roman" w:cs="Times New Roman" w:eastAsia="Times New Roman" w:hAnsi="Times New Roman"/>
            <w:sz w:val="24"/>
            <w:szCs w:val="24"/>
            <w:rtl w:val="0"/>
          </w:rPr>
          <w:delText xml:space="preserve">for a sample</w:delText>
        </w:r>
      </w:del>
      <w:r w:rsidDel="00000000" w:rsidR="00000000" w:rsidRPr="00000000">
        <w:rPr>
          <w:rFonts w:ascii="Times New Roman" w:cs="Times New Roman" w:eastAsia="Times New Roman" w:hAnsi="Times New Roman"/>
          <w:sz w:val="24"/>
          <w:szCs w:val="24"/>
          <w:rtl w:val="0"/>
        </w:rPr>
        <w:t xml:space="preserve"> of </w:t>
      </w:r>
      <w:del w:author="Ellen Welti" w:id="50" w:date="2023-07-21T21:29:27Z">
        <w:r w:rsidDel="00000000" w:rsidR="00000000" w:rsidRPr="00000000">
          <w:rPr>
            <w:rFonts w:ascii="Times New Roman" w:cs="Times New Roman" w:eastAsia="Times New Roman" w:hAnsi="Times New Roman"/>
            <w:sz w:val="24"/>
            <w:szCs w:val="24"/>
            <w:rtl w:val="0"/>
          </w:rPr>
          <w:delText xml:space="preserve">those collected for </w:delText>
        </w:r>
      </w:del>
      <w:r w:rsidDel="00000000" w:rsidR="00000000" w:rsidRPr="00000000">
        <w:rPr>
          <w:rFonts w:ascii="Times New Roman" w:cs="Times New Roman" w:eastAsia="Times New Roman" w:hAnsi="Times New Roman"/>
          <w:sz w:val="24"/>
          <w:szCs w:val="24"/>
          <w:rtl w:val="0"/>
        </w:rPr>
        <w:t xml:space="preserve">two </w:t>
      </w:r>
      <w:ins w:author="Ellen Welti" w:id="51" w:date="2023-07-21T21:29:57Z">
        <w:r w:rsidDel="00000000" w:rsidR="00000000" w:rsidRPr="00000000">
          <w:rPr>
            <w:rFonts w:ascii="Times New Roman" w:cs="Times New Roman" w:eastAsia="Times New Roman" w:hAnsi="Times New Roman"/>
            <w:sz w:val="24"/>
            <w:szCs w:val="24"/>
            <w:rtl w:val="0"/>
          </w:rPr>
          <w:t xml:space="preserve">common </w:t>
        </w:r>
      </w:ins>
      <w:del w:author="Ellen Welti" w:id="51" w:date="2023-07-21T21:29:57Z">
        <w:r w:rsidDel="00000000" w:rsidR="00000000" w:rsidRPr="00000000">
          <w:rPr>
            <w:rFonts w:ascii="Times New Roman" w:cs="Times New Roman" w:eastAsia="Times New Roman" w:hAnsi="Times New Roman"/>
            <w:sz w:val="24"/>
            <w:szCs w:val="24"/>
            <w:rtl w:val="0"/>
          </w:rPr>
          <w:delText xml:space="preserve">species of </w:delText>
        </w:r>
      </w:del>
      <w:r w:rsidDel="00000000" w:rsidR="00000000" w:rsidRPr="00000000">
        <w:rPr>
          <w:rFonts w:ascii="Times New Roman" w:cs="Times New Roman" w:eastAsia="Times New Roman" w:hAnsi="Times New Roman"/>
          <w:sz w:val="24"/>
          <w:szCs w:val="24"/>
          <w:rtl w:val="0"/>
        </w:rPr>
        <w:t xml:space="preserve">dung beetle</w:t>
      </w:r>
      <w:ins w:author="Ellen Welti" w:id="52" w:date="2023-07-21T21:29:51Z">
        <w:r w:rsidDel="00000000" w:rsidR="00000000" w:rsidRPr="00000000">
          <w:rPr>
            <w:rFonts w:ascii="Times New Roman" w:cs="Times New Roman" w:eastAsia="Times New Roman" w:hAnsi="Times New Roman"/>
            <w:sz w:val="24"/>
            <w:szCs w:val="24"/>
            <w:rtl w:val="0"/>
          </w:rPr>
          <w:t xml:space="preserve">s</w:t>
        </w:r>
      </w:ins>
      <w:r w:rsidDel="00000000" w:rsidR="00000000" w:rsidRPr="00000000">
        <w:rPr>
          <w:rFonts w:ascii="Times New Roman" w:cs="Times New Roman" w:eastAsia="Times New Roman" w:hAnsi="Times New Roman"/>
          <w:sz w:val="24"/>
          <w:szCs w:val="24"/>
          <w:rtl w:val="0"/>
        </w:rPr>
        <w:t xml:space="preserve"> </w:t>
      </w:r>
      <w:del w:author="Ellen Welti" w:id="53" w:date="2023-07-21T21:29:44Z">
        <w:r w:rsidDel="00000000" w:rsidR="00000000" w:rsidRPr="00000000">
          <w:rPr>
            <w:rFonts w:ascii="Times New Roman" w:cs="Times New Roman" w:eastAsia="Times New Roman" w:hAnsi="Times New Roman"/>
            <w:sz w:val="24"/>
            <w:szCs w:val="24"/>
            <w:rtl w:val="0"/>
          </w:rPr>
          <w:delText xml:space="preserve">found </w:delText>
        </w:r>
      </w:del>
      <w:r w:rsidDel="00000000" w:rsidR="00000000" w:rsidRPr="00000000">
        <w:rPr>
          <w:rFonts w:ascii="Times New Roman" w:cs="Times New Roman" w:eastAsia="Times New Roman" w:hAnsi="Times New Roman"/>
          <w:sz w:val="24"/>
          <w:szCs w:val="24"/>
          <w:rtl w:val="0"/>
        </w:rPr>
        <w:t xml:space="preserve">in northeastern Montana</w:t>
      </w:r>
      <w:ins w:author="Ellen Welti" w:id="54" w:date="2023-07-21T21:49:54Z">
        <w:r w:rsidDel="00000000" w:rsidR="00000000" w:rsidRPr="00000000">
          <w:rPr>
            <w:rFonts w:ascii="Times New Roman" w:cs="Times New Roman" w:eastAsia="Times New Roman" w:hAnsi="Times New Roman"/>
            <w:sz w:val="24"/>
            <w:szCs w:val="24"/>
            <w:rtl w:val="0"/>
          </w:rPr>
          <w:t xml:space="preserve">, USA</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Canthon pilularius</w:t>
      </w:r>
      <w:r w:rsidDel="00000000" w:rsidR="00000000" w:rsidRPr="00000000">
        <w:rPr>
          <w:rFonts w:ascii="Times New Roman" w:cs="Times New Roman" w:eastAsia="Times New Roman" w:hAnsi="Times New Roman"/>
          <w:sz w:val="24"/>
          <w:szCs w:val="24"/>
          <w:rtl w:val="0"/>
        </w:rPr>
        <w:t xml:space="preserve">, a large native species, and </w:t>
      </w:r>
      <w:r w:rsidDel="00000000" w:rsidR="00000000" w:rsidRPr="00000000">
        <w:rPr>
          <w:rFonts w:ascii="Times New Roman" w:cs="Times New Roman" w:eastAsia="Times New Roman" w:hAnsi="Times New Roman"/>
          <w:i w:val="1"/>
          <w:sz w:val="24"/>
          <w:szCs w:val="24"/>
          <w:rtl w:val="0"/>
        </w:rPr>
        <w:t xml:space="preserve">Onthophagus nuchicornis</w:t>
      </w:r>
      <w:r w:rsidDel="00000000" w:rsidR="00000000" w:rsidRPr="00000000">
        <w:rPr>
          <w:rFonts w:ascii="Times New Roman" w:cs="Times New Roman" w:eastAsia="Times New Roman" w:hAnsi="Times New Roman"/>
          <w:sz w:val="24"/>
          <w:szCs w:val="24"/>
          <w:rtl w:val="0"/>
        </w:rPr>
        <w:t xml:space="preserve">, a smaller </w:t>
      </w:r>
      <w:ins w:author="Ellen Welti" w:id="55" w:date="2023-07-21T21:30:24Z">
        <w:r w:rsidDel="00000000" w:rsidR="00000000" w:rsidRPr="00000000">
          <w:rPr>
            <w:rFonts w:ascii="Times New Roman" w:cs="Times New Roman" w:eastAsia="Times New Roman" w:hAnsi="Times New Roman"/>
            <w:sz w:val="24"/>
            <w:szCs w:val="24"/>
            <w:rtl w:val="0"/>
          </w:rPr>
          <w:t xml:space="preserve">non-native</w:t>
        </w:r>
      </w:ins>
      <w:del w:author="Ellen Welti" w:id="55" w:date="2023-07-21T21:30:24Z">
        <w:r w:rsidDel="00000000" w:rsidR="00000000" w:rsidRPr="00000000">
          <w:rPr>
            <w:rFonts w:ascii="Times New Roman" w:cs="Times New Roman" w:eastAsia="Times New Roman" w:hAnsi="Times New Roman"/>
            <w:sz w:val="24"/>
            <w:szCs w:val="24"/>
            <w:rtl w:val="0"/>
          </w:rPr>
          <w:delText xml:space="preserve">invasive</w:delText>
        </w:r>
      </w:del>
      <w:r w:rsidDel="00000000" w:rsidR="00000000" w:rsidRPr="00000000">
        <w:rPr>
          <w:rFonts w:ascii="Times New Roman" w:cs="Times New Roman" w:eastAsia="Times New Roman" w:hAnsi="Times New Roman"/>
          <w:sz w:val="24"/>
          <w:szCs w:val="24"/>
          <w:rtl w:val="0"/>
        </w:rPr>
        <w:t xml:space="preserve"> species. We investigated four main hypotheses: (1) </w:t>
      </w:r>
      <w:ins w:author="Ellen Welti" w:id="56" w:date="2023-07-21T21:31:59Z">
        <w:r w:rsidDel="00000000" w:rsidR="00000000" w:rsidRPr="00000000">
          <w:rPr>
            <w:rFonts w:ascii="Times New Roman" w:cs="Times New Roman" w:eastAsia="Times New Roman" w:hAnsi="Times New Roman"/>
            <w:sz w:val="24"/>
            <w:szCs w:val="24"/>
            <w:rtl w:val="0"/>
          </w:rPr>
          <w:t xml:space="preserve">higher a</w:t>
        </w:r>
      </w:ins>
      <w:del w:author="Ellen Welti" w:id="56" w:date="2023-07-21T21:31:59Z">
        <w:r w:rsidDel="00000000" w:rsidR="00000000" w:rsidRPr="00000000">
          <w:rPr>
            <w:rFonts w:ascii="Times New Roman" w:cs="Times New Roman" w:eastAsia="Times New Roman" w:hAnsi="Times New Roman"/>
            <w:sz w:val="24"/>
            <w:szCs w:val="24"/>
            <w:rtl w:val="0"/>
          </w:rPr>
          <w:delText xml:space="preserve">There is a negative correlation between a</w:delText>
        </w:r>
      </w:del>
      <w:r w:rsidDel="00000000" w:rsidR="00000000" w:rsidRPr="00000000">
        <w:rPr>
          <w:rFonts w:ascii="Times New Roman" w:cs="Times New Roman" w:eastAsia="Times New Roman" w:hAnsi="Times New Roman"/>
          <w:sz w:val="24"/>
          <w:szCs w:val="24"/>
          <w:rtl w:val="0"/>
        </w:rPr>
        <w:t xml:space="preserve">ir temperature</w:t>
      </w:r>
      <w:ins w:author="Ellen Welti" w:id="57" w:date="2023-07-21T21:32:09Z">
        <w:r w:rsidDel="00000000" w:rsidR="00000000" w:rsidRPr="00000000">
          <w:rPr>
            <w:rFonts w:ascii="Times New Roman" w:cs="Times New Roman" w:eastAsia="Times New Roman" w:hAnsi="Times New Roman"/>
            <w:sz w:val="24"/>
            <w:szCs w:val="24"/>
            <w:rtl w:val="0"/>
          </w:rPr>
          <w:t xml:space="preserve">s</w:t>
        </w:r>
      </w:ins>
      <w:r w:rsidDel="00000000" w:rsidR="00000000" w:rsidRPr="00000000">
        <w:rPr>
          <w:rFonts w:ascii="Times New Roman" w:cs="Times New Roman" w:eastAsia="Times New Roman" w:hAnsi="Times New Roman"/>
          <w:sz w:val="24"/>
          <w:szCs w:val="24"/>
          <w:rtl w:val="0"/>
        </w:rPr>
        <w:t xml:space="preserve"> </w:t>
      </w:r>
      <w:ins w:author="Ellen Welti" w:id="58" w:date="2023-07-21T21:32:23Z">
        <w:r w:rsidDel="00000000" w:rsidR="00000000" w:rsidRPr="00000000">
          <w:rPr>
            <w:rFonts w:ascii="Times New Roman" w:cs="Times New Roman" w:eastAsia="Times New Roman" w:hAnsi="Times New Roman"/>
            <w:sz w:val="24"/>
            <w:szCs w:val="24"/>
            <w:rtl w:val="0"/>
          </w:rPr>
          <w:t xml:space="preserve">reduce dung beetle</w:t>
        </w:r>
      </w:ins>
      <w:del w:author="Ellen Welti" w:id="58" w:date="2023-07-21T21:32:23Z">
        <w:r w:rsidDel="00000000" w:rsidR="00000000" w:rsidRPr="00000000">
          <w:rPr>
            <w:rFonts w:ascii="Times New Roman" w:cs="Times New Roman" w:eastAsia="Times New Roman" w:hAnsi="Times New Roman"/>
            <w:sz w:val="24"/>
            <w:szCs w:val="24"/>
            <w:rtl w:val="0"/>
          </w:rPr>
          <w:delText xml:space="preserve">and</w:delText>
        </w:r>
      </w:del>
      <w:r w:rsidDel="00000000" w:rsidR="00000000" w:rsidRPr="00000000">
        <w:rPr>
          <w:rFonts w:ascii="Times New Roman" w:cs="Times New Roman" w:eastAsia="Times New Roman" w:hAnsi="Times New Roman"/>
          <w:sz w:val="24"/>
          <w:szCs w:val="24"/>
          <w:rtl w:val="0"/>
        </w:rPr>
        <w:t xml:space="preserve"> body size, (2) </w:t>
      </w:r>
      <w:ins w:author="Ellen Welti" w:id="59" w:date="2023-07-21T21:33:11Z">
        <w:r w:rsidDel="00000000" w:rsidR="00000000" w:rsidRPr="00000000">
          <w:rPr>
            <w:rFonts w:ascii="Times New Roman" w:cs="Times New Roman" w:eastAsia="Times New Roman" w:hAnsi="Times New Roman"/>
            <w:sz w:val="24"/>
            <w:szCs w:val="24"/>
            <w:rtl w:val="0"/>
          </w:rPr>
          <w:t xml:space="preserve">increased</w:t>
        </w:r>
      </w:ins>
      <w:del w:author="Ellen Welti" w:id="59" w:date="2023-07-21T21:33:11Z">
        <w:r w:rsidDel="00000000" w:rsidR="00000000" w:rsidRPr="00000000">
          <w:rPr>
            <w:rFonts w:ascii="Times New Roman" w:cs="Times New Roman" w:eastAsia="Times New Roman" w:hAnsi="Times New Roman"/>
            <w:sz w:val="24"/>
            <w:szCs w:val="24"/>
            <w:rtl w:val="0"/>
          </w:rPr>
          <w:delText xml:space="preserve">there is a positive correlation between</w:delText>
        </w:r>
      </w:del>
      <w:r w:rsidDel="00000000" w:rsidR="00000000" w:rsidRPr="00000000">
        <w:rPr>
          <w:rFonts w:ascii="Times New Roman" w:cs="Times New Roman" w:eastAsia="Times New Roman" w:hAnsi="Times New Roman"/>
          <w:sz w:val="24"/>
          <w:szCs w:val="24"/>
          <w:rtl w:val="0"/>
        </w:rPr>
        <w:t xml:space="preserve"> nutrient availability </w:t>
      </w:r>
      <w:ins w:author="Ellen Welti" w:id="60" w:date="2023-07-21T21:33:28Z">
        <w:r w:rsidDel="00000000" w:rsidR="00000000" w:rsidRPr="00000000">
          <w:rPr>
            <w:rFonts w:ascii="Times New Roman" w:cs="Times New Roman" w:eastAsia="Times New Roman" w:hAnsi="Times New Roman"/>
            <w:sz w:val="24"/>
            <w:szCs w:val="24"/>
            <w:rtl w:val="0"/>
          </w:rPr>
          <w:t xml:space="preserve">results in increased dung beetle</w:t>
        </w:r>
      </w:ins>
      <w:del w:author="Ellen Welti" w:id="60" w:date="2023-07-21T21:33:28Z">
        <w:r w:rsidDel="00000000" w:rsidR="00000000" w:rsidRPr="00000000">
          <w:rPr>
            <w:rFonts w:ascii="Times New Roman" w:cs="Times New Roman" w:eastAsia="Times New Roman" w:hAnsi="Times New Roman"/>
            <w:sz w:val="24"/>
            <w:szCs w:val="24"/>
            <w:rtl w:val="0"/>
          </w:rPr>
          <w:delText xml:space="preserve">and</w:delText>
        </w:r>
      </w:del>
      <w:r w:rsidDel="00000000" w:rsidR="00000000" w:rsidRPr="00000000">
        <w:rPr>
          <w:rFonts w:ascii="Times New Roman" w:cs="Times New Roman" w:eastAsia="Times New Roman" w:hAnsi="Times New Roman"/>
          <w:sz w:val="24"/>
          <w:szCs w:val="24"/>
          <w:rtl w:val="0"/>
        </w:rPr>
        <w:t xml:space="preserve"> body size, (3) </w:t>
      </w:r>
      <w:ins w:author="Ellen Welti" w:id="61" w:date="2023-07-21T21:35:01Z">
        <w:r w:rsidDel="00000000" w:rsidR="00000000" w:rsidRPr="00000000">
          <w:rPr>
            <w:rFonts w:ascii="Times New Roman" w:cs="Times New Roman" w:eastAsia="Times New Roman" w:hAnsi="Times New Roman"/>
            <w:sz w:val="24"/>
            <w:szCs w:val="24"/>
            <w:rtl w:val="0"/>
          </w:rPr>
          <w:t xml:space="preserve">temperature and nutrient effects on dung beetle body size are mediated by the presence and density of large mammalian grazers</w:t>
        </w:r>
      </w:ins>
      <w:del w:author="Ellen Welti" w:id="61" w:date="2023-07-21T21:35:01Z">
        <w:r w:rsidDel="00000000" w:rsidR="00000000" w:rsidRPr="00000000">
          <w:rPr>
            <w:rFonts w:ascii="Times New Roman" w:cs="Times New Roman" w:eastAsia="Times New Roman" w:hAnsi="Times New Roman"/>
            <w:sz w:val="24"/>
            <w:szCs w:val="24"/>
            <w:rtl w:val="0"/>
          </w:rPr>
          <w:delText xml:space="preserve">there is a positive relationship between the presence of large grazers and body size</w:delText>
        </w:r>
      </w:del>
      <w:r w:rsidDel="00000000" w:rsidR="00000000" w:rsidRPr="00000000">
        <w:rPr>
          <w:rFonts w:ascii="Times New Roman" w:cs="Times New Roman" w:eastAsia="Times New Roman" w:hAnsi="Times New Roman"/>
          <w:sz w:val="24"/>
          <w:szCs w:val="24"/>
          <w:rtl w:val="0"/>
        </w:rPr>
        <w:t xml:space="preserve">, and (4) </w:t>
      </w:r>
      <w:del w:author="Ellen Welti" w:id="62" w:date="2023-07-21T21:35:57Z">
        <w:r w:rsidDel="00000000" w:rsidR="00000000" w:rsidRPr="00000000">
          <w:rPr>
            <w:rFonts w:ascii="Times New Roman" w:cs="Times New Roman" w:eastAsia="Times New Roman" w:hAnsi="Times New Roman"/>
            <w:sz w:val="24"/>
            <w:szCs w:val="24"/>
            <w:rtl w:val="0"/>
          </w:rPr>
          <w:delText xml:space="preserve">there is a negative relationship between </w:delText>
        </w:r>
      </w:del>
      <w:r w:rsidDel="00000000" w:rsidR="00000000" w:rsidRPr="00000000">
        <w:rPr>
          <w:rFonts w:ascii="Times New Roman" w:cs="Times New Roman" w:eastAsia="Times New Roman" w:hAnsi="Times New Roman"/>
          <w:sz w:val="24"/>
          <w:szCs w:val="24"/>
          <w:rtl w:val="0"/>
        </w:rPr>
        <w:t xml:space="preserve">insecticides </w:t>
      </w:r>
      <w:ins w:author="Ellen Welti" w:id="63" w:date="2023-07-21T21:36:03Z">
        <w:r w:rsidDel="00000000" w:rsidR="00000000" w:rsidRPr="00000000">
          <w:rPr>
            <w:rFonts w:ascii="Times New Roman" w:cs="Times New Roman" w:eastAsia="Times New Roman" w:hAnsi="Times New Roman"/>
            <w:sz w:val="24"/>
            <w:szCs w:val="24"/>
            <w:rtl w:val="0"/>
          </w:rPr>
          <w:t xml:space="preserve">reduce dung beetle</w:t>
        </w:r>
      </w:ins>
      <w:del w:author="Ellen Welti" w:id="63" w:date="2023-07-21T21:36:03Z">
        <w:r w:rsidDel="00000000" w:rsidR="00000000" w:rsidRPr="00000000">
          <w:rPr>
            <w:rFonts w:ascii="Times New Roman" w:cs="Times New Roman" w:eastAsia="Times New Roman" w:hAnsi="Times New Roman"/>
            <w:sz w:val="24"/>
            <w:szCs w:val="24"/>
            <w:rtl w:val="0"/>
          </w:rPr>
          <w:delText xml:space="preserve">and</w:delText>
        </w:r>
      </w:del>
      <w:r w:rsidDel="00000000" w:rsidR="00000000" w:rsidRPr="00000000">
        <w:rPr>
          <w:rFonts w:ascii="Times New Roman" w:cs="Times New Roman" w:eastAsia="Times New Roman" w:hAnsi="Times New Roman"/>
          <w:sz w:val="24"/>
          <w:szCs w:val="24"/>
          <w:rtl w:val="0"/>
        </w:rPr>
        <w:t xml:space="preserve"> body size.</w:t>
      </w:r>
      <w:del w:author="Ellen Welti" w:id="64" w:date="2023-07-21T21:34:39Z">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color w:val="0000ff"/>
            <w:sz w:val="24"/>
            <w:szCs w:val="24"/>
            <w:rtl w:val="0"/>
          </w:rPr>
          <w:delText xml:space="preserve">Put is document on 6/30/2023)</w:delText>
        </w:r>
      </w:del>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del w:author="Ellen Welti" w:id="65" w:date="2023-07-21T21:27:10Z">
        <w:r w:rsidDel="00000000" w:rsidR="00000000" w:rsidRPr="00000000">
          <w:rPr>
            <w:rFonts w:ascii="Times New Roman" w:cs="Times New Roman" w:eastAsia="Times New Roman" w:hAnsi="Times New Roman"/>
            <w:sz w:val="24"/>
            <w:szCs w:val="24"/>
            <w:rtl w:val="0"/>
          </w:rPr>
          <w:delText xml:space="preserve">Dung beetles are an informal group of several genera of Coleoptera that use dung as their main food source during both adult and larval stages (Matthews 1963). They are a key indicator species (McGeoch, Rensburg, and Botes 2002) because of the many ecosystem services they provide, including nitrogen recycling (Kazuhira, Hideaki, and Hirofumi 1991), cattle parasite reduction (Fincher 1973), and </w:delText>
        </w:r>
        <w:commentRangeStart w:id="15"/>
        <w:r w:rsidDel="00000000" w:rsidR="00000000" w:rsidRPr="00000000">
          <w:rPr>
            <w:rFonts w:ascii="Times New Roman" w:cs="Times New Roman" w:eastAsia="Times New Roman" w:hAnsi="Times New Roman"/>
            <w:sz w:val="24"/>
            <w:szCs w:val="24"/>
            <w:rtl w:val="0"/>
          </w:rPr>
          <w:delText xml:space="preserve">overall soil health</w:delTex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delText xml:space="preserve"> (Maldonado</w:delText>
        </w:r>
        <w:r w:rsidDel="00000000" w:rsidR="00000000" w:rsidRPr="00000000">
          <w:rPr>
            <w:rFonts w:ascii="Times New Roman" w:cs="Times New Roman" w:eastAsia="Times New Roman" w:hAnsi="Times New Roman"/>
            <w:i w:val="1"/>
            <w:sz w:val="24"/>
            <w:szCs w:val="24"/>
            <w:rtl w:val="0"/>
          </w:rPr>
          <w:delText xml:space="preserve"> et al</w:delText>
        </w:r>
        <w:r w:rsidDel="00000000" w:rsidR="00000000" w:rsidRPr="00000000">
          <w:rPr>
            <w:rFonts w:ascii="Times New Roman" w:cs="Times New Roman" w:eastAsia="Times New Roman" w:hAnsi="Times New Roman"/>
            <w:sz w:val="24"/>
            <w:szCs w:val="24"/>
            <w:rtl w:val="0"/>
          </w:rPr>
          <w:delText xml:space="preserve">. 2019). This makes them vital to the ecosystems they live in, particularly grasslands. Grasslands are important ecosystems because of their role in carbon sequestration (De Deyn et al 2011; Yang et al 2019) </w:delText>
        </w:r>
        <w:commentRangeStart w:id="16"/>
        <w:r w:rsidDel="00000000" w:rsidR="00000000" w:rsidRPr="00000000">
          <w:rPr>
            <w:rFonts w:ascii="Times New Roman" w:cs="Times New Roman" w:eastAsia="Times New Roman" w:hAnsi="Times New Roman"/>
            <w:sz w:val="24"/>
            <w:szCs w:val="24"/>
            <w:rtl w:val="0"/>
          </w:rPr>
          <w:delText xml:space="preserve">as well as modern agriculture (</w:delText>
        </w:r>
        <w:r w:rsidDel="00000000" w:rsidR="00000000" w:rsidRPr="00000000">
          <w:rPr>
            <w:rFonts w:ascii="Times New Roman" w:cs="Times New Roman" w:eastAsia="Times New Roman" w:hAnsi="Times New Roman"/>
            <w:color w:val="ff0000"/>
            <w:sz w:val="24"/>
            <w:szCs w:val="24"/>
            <w:rtl w:val="0"/>
          </w:rPr>
          <w:delText xml:space="preserve">Sources</w:delText>
        </w:r>
        <w:r w:rsidDel="00000000" w:rsidR="00000000" w:rsidRPr="00000000">
          <w:rPr>
            <w:rFonts w:ascii="Times New Roman" w:cs="Times New Roman" w:eastAsia="Times New Roman" w:hAnsi="Times New Roman"/>
            <w:sz w:val="24"/>
            <w:szCs w:val="24"/>
            <w:rtl w:val="0"/>
          </w:rPr>
          <w:delText xml:space="preserve">)</w:delText>
        </w:r>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delText xml:space="preserve">. Grasslands are currently threatened, primarily from agricultural intensification (Aune, Bryn, and Hovstad 2018). Dung beetles could be usd to restore grassland soil health. Dung beetle body size is correlated with dung decomposition rates (Hosler </w:delText>
        </w:r>
        <w:r w:rsidDel="00000000" w:rsidR="00000000" w:rsidRPr="00000000">
          <w:rPr>
            <w:rFonts w:ascii="Times New Roman" w:cs="Times New Roman" w:eastAsia="Times New Roman" w:hAnsi="Times New Roman"/>
            <w:i w:val="1"/>
            <w:sz w:val="24"/>
            <w:szCs w:val="24"/>
            <w:rtl w:val="0"/>
          </w:rPr>
          <w:delText xml:space="preserve">et al</w:delText>
        </w:r>
        <w:r w:rsidDel="00000000" w:rsidR="00000000" w:rsidRPr="00000000">
          <w:rPr>
            <w:rFonts w:ascii="Times New Roman" w:cs="Times New Roman" w:eastAsia="Times New Roman" w:hAnsi="Times New Roman"/>
            <w:sz w:val="24"/>
            <w:szCs w:val="24"/>
            <w:rtl w:val="0"/>
          </w:rPr>
          <w:delText xml:space="preserve">. 2021; Manning and Cutler 2020), so understanding what factors may be changing their body size is important if we want to continue to benefit from the ecosystem services they provide. </w:delText>
        </w:r>
      </w:del>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del w:author="Ellen Welti" w:id="66" w:date="2023-07-21T20:10:29Z">
        <w:r w:rsidDel="00000000" w:rsidR="00000000" w:rsidRPr="00000000">
          <w:rPr>
            <w:rFonts w:ascii="Times New Roman" w:cs="Times New Roman" w:eastAsia="Times New Roman" w:hAnsi="Times New Roman"/>
            <w:sz w:val="24"/>
            <w:szCs w:val="24"/>
            <w:rtl w:val="0"/>
          </w:rPr>
          <w:tab/>
          <w:delText xml:space="preserve">Here we asked how large grazers and habitat conditions drive variation in body size using two dung beetles.. Throughout an entire growing season</w:delText>
        </w:r>
        <w:r w:rsidDel="00000000" w:rsidR="00000000" w:rsidRPr="00000000">
          <w:rPr>
            <w:rFonts w:ascii="Times New Roman" w:cs="Times New Roman" w:eastAsia="Times New Roman" w:hAnsi="Times New Roman"/>
            <w:sz w:val="24"/>
            <w:szCs w:val="24"/>
            <w:rtl w:val="0"/>
          </w:rPr>
          <w:delText xml:space="preserve">, </w:delText>
        </w:r>
        <w:commentRangeStart w:id="17"/>
        <w:r w:rsidDel="00000000" w:rsidR="00000000" w:rsidRPr="00000000">
          <w:rPr>
            <w:rFonts w:ascii="Times New Roman" w:cs="Times New Roman" w:eastAsia="Times New Roman" w:hAnsi="Times New Roman"/>
            <w:sz w:val="24"/>
            <w:szCs w:val="24"/>
            <w:rtl w:val="0"/>
          </w:rPr>
          <w:delText xml:space="preserve">an unprecedented feat</w:delText>
        </w:r>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delText xml:space="preserve">, we collected </w:delText>
        </w:r>
        <w:r w:rsidDel="00000000" w:rsidR="00000000" w:rsidRPr="00000000">
          <w:rPr>
            <w:rFonts w:ascii="Times New Roman" w:cs="Times New Roman" w:eastAsia="Times New Roman" w:hAnsi="Times New Roman"/>
            <w:sz w:val="24"/>
            <w:szCs w:val="24"/>
            <w:rtl w:val="0"/>
          </w:rPr>
          <w:delText xml:space="preserve">tens of thousands of specimens </w:delText>
        </w:r>
        <w:r w:rsidDel="00000000" w:rsidR="00000000" w:rsidRPr="00000000">
          <w:rPr>
            <w:rFonts w:ascii="Times New Roman" w:cs="Times New Roman" w:eastAsia="Times New Roman" w:hAnsi="Times New Roman"/>
            <w:sz w:val="24"/>
            <w:szCs w:val="24"/>
            <w:rtl w:val="0"/>
          </w:rPr>
          <w:delText xml:space="preserve">and measured </w:delText>
        </w:r>
      </w:del>
      <w:ins w:author="Ellen Welti" w:id="67" w:date="2023-07-21T20:11:38Z">
        <w:del w:author="Ellen Welti" w:id="66" w:date="2023-07-21T20:10:29Z">
          <w:r w:rsidDel="00000000" w:rsidR="00000000" w:rsidRPr="00000000">
            <w:rPr>
              <w:rFonts w:ascii="Times New Roman" w:cs="Times New Roman" w:eastAsia="Times New Roman" w:hAnsi="Times New Roman"/>
              <w:sz w:val="24"/>
              <w:szCs w:val="24"/>
              <w:rtl w:val="0"/>
            </w:rPr>
            <w:delText xml:space="preserve">several</w:delText>
          </w:r>
        </w:del>
      </w:ins>
      <w:del w:author="Ellen Welti" w:id="66" w:date="2023-07-21T20:10:29Z">
        <w:r w:rsidDel="00000000" w:rsidR="00000000" w:rsidRPr="00000000">
          <w:rPr>
            <w:rFonts w:ascii="Times New Roman" w:cs="Times New Roman" w:eastAsia="Times New Roman" w:hAnsi="Times New Roman"/>
            <w:sz w:val="24"/>
            <w:szCs w:val="24"/>
            <w:rtl w:val="0"/>
          </w:rPr>
          <w:delText xml:space="preserve">various</w:delText>
        </w:r>
        <w:r w:rsidDel="00000000" w:rsidR="00000000" w:rsidRPr="00000000">
          <w:rPr>
            <w:rFonts w:ascii="Times New Roman" w:cs="Times New Roman" w:eastAsia="Times New Roman" w:hAnsi="Times New Roman"/>
            <w:sz w:val="24"/>
            <w:szCs w:val="24"/>
            <w:rtl w:val="0"/>
          </w:rPr>
          <w:delText xml:space="preserve"> body segments </w:delText>
        </w:r>
      </w:del>
      <w:ins w:author="Ellen Welti" w:id="66" w:date="2023-07-21T20:10:29Z">
        <w:del w:author="Ellen Welti" w:id="66" w:date="2023-07-21T20:10:29Z">
          <w:r w:rsidDel="00000000" w:rsidR="00000000" w:rsidRPr="00000000">
            <w:rPr>
              <w:rFonts w:ascii="Times New Roman" w:cs="Times New Roman" w:eastAsia="Times New Roman" w:hAnsi="Times New Roman"/>
              <w:sz w:val="24"/>
              <w:szCs w:val="24"/>
              <w:rtl w:val="0"/>
            </w:rPr>
            <w:delText xml:space="preserve">of</w:delText>
          </w:r>
        </w:del>
      </w:ins>
      <w:del w:author="Ellen Welti" w:id="66" w:date="2023-07-21T20:10:29Z">
        <w:r w:rsidDel="00000000" w:rsidR="00000000" w:rsidRPr="00000000">
          <w:rPr>
            <w:rFonts w:ascii="Times New Roman" w:cs="Times New Roman" w:eastAsia="Times New Roman" w:hAnsi="Times New Roman"/>
            <w:sz w:val="24"/>
            <w:szCs w:val="24"/>
            <w:rtl w:val="0"/>
          </w:rPr>
          <w:delText xml:space="preserve">for a sample of those collected for two species of dung beetle </w:delText>
        </w:r>
      </w:del>
      <w:ins w:author="Ellen Welti" w:id="68" w:date="2023-07-21T20:10:38Z">
        <w:del w:author="Ellen Welti" w:id="66" w:date="2023-07-21T20:10:29Z">
          <w:r w:rsidDel="00000000" w:rsidR="00000000" w:rsidRPr="00000000">
            <w:rPr>
              <w:rFonts w:ascii="Times New Roman" w:cs="Times New Roman" w:eastAsia="Times New Roman" w:hAnsi="Times New Roman"/>
              <w:sz w:val="24"/>
              <w:szCs w:val="24"/>
              <w:rtl w:val="0"/>
            </w:rPr>
            <w:delText xml:space="preserve">common in</w:delText>
          </w:r>
        </w:del>
      </w:ins>
      <w:del w:author="Ellen Welti" w:id="66" w:date="2023-07-21T20:10:29Z">
        <w:r w:rsidDel="00000000" w:rsidR="00000000" w:rsidRPr="00000000">
          <w:rPr>
            <w:rFonts w:ascii="Times New Roman" w:cs="Times New Roman" w:eastAsia="Times New Roman" w:hAnsi="Times New Roman"/>
            <w:sz w:val="24"/>
            <w:szCs w:val="24"/>
            <w:rtl w:val="0"/>
          </w:rPr>
          <w:delText xml:space="preserve">found in</w:delText>
        </w:r>
        <w:r w:rsidDel="00000000" w:rsidR="00000000" w:rsidRPr="00000000">
          <w:rPr>
            <w:rFonts w:ascii="Times New Roman" w:cs="Times New Roman" w:eastAsia="Times New Roman" w:hAnsi="Times New Roman"/>
            <w:sz w:val="24"/>
            <w:szCs w:val="24"/>
            <w:rtl w:val="0"/>
          </w:rPr>
          <w:delText xml:space="preserve"> northeastern Montana: </w:delText>
        </w:r>
        <w:r w:rsidDel="00000000" w:rsidR="00000000" w:rsidRPr="00000000">
          <w:rPr>
            <w:rFonts w:ascii="Times New Roman" w:cs="Times New Roman" w:eastAsia="Times New Roman" w:hAnsi="Times New Roman"/>
            <w:i w:val="1"/>
            <w:sz w:val="24"/>
            <w:szCs w:val="24"/>
            <w:rtl w:val="0"/>
          </w:rPr>
          <w:delText xml:space="preserve">Canthon pilularius</w:delText>
        </w:r>
        <w:r w:rsidDel="00000000" w:rsidR="00000000" w:rsidRPr="00000000">
          <w:rPr>
            <w:rFonts w:ascii="Times New Roman" w:cs="Times New Roman" w:eastAsia="Times New Roman" w:hAnsi="Times New Roman"/>
            <w:sz w:val="24"/>
            <w:szCs w:val="24"/>
            <w:rtl w:val="0"/>
          </w:rPr>
          <w:delText xml:space="preserve">, a large native species, and </w:delText>
        </w:r>
        <w:r w:rsidDel="00000000" w:rsidR="00000000" w:rsidRPr="00000000">
          <w:rPr>
            <w:rFonts w:ascii="Times New Roman" w:cs="Times New Roman" w:eastAsia="Times New Roman" w:hAnsi="Times New Roman"/>
            <w:i w:val="1"/>
            <w:sz w:val="24"/>
            <w:szCs w:val="24"/>
            <w:rtl w:val="0"/>
          </w:rPr>
          <w:delText xml:space="preserve">Onthophagus nuchicornis</w:delText>
        </w:r>
        <w:r w:rsidDel="00000000" w:rsidR="00000000" w:rsidRPr="00000000">
          <w:rPr>
            <w:rFonts w:ascii="Times New Roman" w:cs="Times New Roman" w:eastAsia="Times New Roman" w:hAnsi="Times New Roman"/>
            <w:sz w:val="24"/>
            <w:szCs w:val="24"/>
            <w:rtl w:val="0"/>
          </w:rPr>
          <w:delText xml:space="preserve">, a smaller </w:delText>
        </w:r>
      </w:del>
      <w:ins w:author="Ellen Welti" w:id="69" w:date="2023-07-21T20:07:57Z">
        <w:del w:author="Ellen Welti" w:id="66" w:date="2023-07-21T20:10:29Z">
          <w:r w:rsidDel="00000000" w:rsidR="00000000" w:rsidRPr="00000000">
            <w:rPr>
              <w:rFonts w:ascii="Times New Roman" w:cs="Times New Roman" w:eastAsia="Times New Roman" w:hAnsi="Times New Roman"/>
              <w:sz w:val="24"/>
              <w:szCs w:val="24"/>
              <w:rtl w:val="0"/>
            </w:rPr>
            <w:delText xml:space="preserve">non-native</w:delText>
          </w:r>
        </w:del>
      </w:ins>
      <w:del w:author="Ellen Welti" w:id="66" w:date="2023-07-21T20:10:29Z">
        <w:r w:rsidDel="00000000" w:rsidR="00000000" w:rsidRPr="00000000">
          <w:rPr>
            <w:rFonts w:ascii="Times New Roman" w:cs="Times New Roman" w:eastAsia="Times New Roman" w:hAnsi="Times New Roman"/>
            <w:sz w:val="24"/>
            <w:szCs w:val="24"/>
            <w:rtl w:val="0"/>
          </w:rPr>
          <w:delText xml:space="preserve">invasive</w:delText>
        </w:r>
        <w:r w:rsidDel="00000000" w:rsidR="00000000" w:rsidRPr="00000000">
          <w:rPr>
            <w:rFonts w:ascii="Times New Roman" w:cs="Times New Roman" w:eastAsia="Times New Roman" w:hAnsi="Times New Roman"/>
            <w:sz w:val="24"/>
            <w:szCs w:val="24"/>
            <w:rtl w:val="0"/>
          </w:rPr>
          <w:delText xml:space="preserve"> species. We investigated four main hypotheses: (1) There is a negative correlation between air temperature and body size, (2) there is a positive correlation between nutrient availability and body size, (3) there is a positive relationship between the presence of large grazers and body size, and (4) there is a negative relationship between insecticides and body size.</w:delText>
        </w:r>
      </w:del>
      <w:r w:rsidDel="00000000" w:rsidR="00000000" w:rsidRPr="00000000">
        <w:rPr>
          <w:rtl w:val="0"/>
        </w:rPr>
      </w:r>
    </w:p>
    <w:p w:rsidR="00000000" w:rsidDel="00000000" w:rsidP="00000000" w:rsidRDefault="00000000" w:rsidRPr="00000000" w14:paraId="00000022">
      <w:pPr>
        <w:spacing w:after="220" w:before="220" w:lineRule="auto"/>
        <w:rPr>
          <w:rFonts w:ascii="Times New Roman" w:cs="Times New Roman" w:eastAsia="Times New Roman" w:hAnsi="Times New Roman"/>
          <w:sz w:val="24"/>
          <w:szCs w:val="24"/>
        </w:rPr>
      </w:pPr>
      <w:commentRangeStart w:id="18"/>
      <w:r w:rsidDel="00000000" w:rsidR="00000000" w:rsidRPr="00000000">
        <w:rPr>
          <w:rFonts w:ascii="Times New Roman" w:cs="Times New Roman" w:eastAsia="Times New Roman" w:hAnsi="Times New Roman"/>
          <w:b w:val="1"/>
          <w:sz w:val="24"/>
          <w:szCs w:val="24"/>
          <w:rtl w:val="0"/>
        </w:rPr>
        <w:t xml:space="preserve">Methods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Study species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beetles include species from the Scarabaeidae and Geotrupidae beetle families that use dung as a food source for adults and larvae (Matthews 1963). Dung beetles can be grouped into three functional groups: dwellers, tunnellers, and rollers (Floate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Dwellers live within the dung, tunnellers bury portions of the dung directly below the original dung pat, and rollers process the dung extensively, removing pieces of dung pats, rolling them away as balls, and then burying dung (Floate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body size measurements on two species of dung beetle. The first is </w:t>
      </w:r>
      <w:r w:rsidDel="00000000" w:rsidR="00000000" w:rsidRPr="00000000">
        <w:rPr>
          <w:rFonts w:ascii="Times New Roman" w:cs="Times New Roman" w:eastAsia="Times New Roman" w:hAnsi="Times New Roman"/>
          <w:i w:val="1"/>
          <w:sz w:val="24"/>
          <w:szCs w:val="24"/>
          <w:rtl w:val="0"/>
        </w:rPr>
        <w:t xml:space="preserve">Canthon pilularius</w:t>
      </w:r>
      <w:r w:rsidDel="00000000" w:rsidR="00000000" w:rsidRPr="00000000">
        <w:rPr>
          <w:rFonts w:ascii="Times New Roman" w:cs="Times New Roman" w:eastAsia="Times New Roman" w:hAnsi="Times New Roman"/>
          <w:sz w:val="24"/>
          <w:szCs w:val="24"/>
          <w:rtl w:val="0"/>
        </w:rPr>
        <w:t xml:space="preserve">, a widespread species native to North America (Matthews 1963).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is a relatively large species of dung beetle (10-19 mm in length), a roller, and has several color phases (black, blue, bronze, and green) (Matthews 1963). The second species is </w:t>
      </w:r>
      <w:r w:rsidDel="00000000" w:rsidR="00000000" w:rsidRPr="00000000">
        <w:rPr>
          <w:rFonts w:ascii="Times New Roman" w:cs="Times New Roman" w:eastAsia="Times New Roman" w:hAnsi="Times New Roman"/>
          <w:i w:val="1"/>
          <w:sz w:val="24"/>
          <w:szCs w:val="24"/>
          <w:rtl w:val="0"/>
        </w:rPr>
        <w:t xml:space="preserve">Onthophagus nuchicornis</w:t>
      </w:r>
      <w:r w:rsidDel="00000000" w:rsidR="00000000" w:rsidRPr="00000000">
        <w:rPr>
          <w:rFonts w:ascii="Times New Roman" w:cs="Times New Roman" w:eastAsia="Times New Roman" w:hAnsi="Times New Roman"/>
          <w:sz w:val="24"/>
          <w:szCs w:val="24"/>
          <w:rtl w:val="0"/>
        </w:rPr>
        <w:t xml:space="preserve">, a tunneling Eurasian species that has been in the United States for over a century (Floate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2017; Manning and Cutler 2020). This species is considerably smaller in size (6-8mm) than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and has yellow or brown elytra with black spots (Hoebeke and Beucke 1997). Males of this species have a single horn on their head making them easily distinguishable from the females.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Field site and environmental data</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was conducted in shortgrass prairie from late May to mid September of 2022 in Phillips county, Montana, USA on land owned or leased by American Prairie, Bowdoin National Wildlife Refuge, Charles M Russell National Wildlife Refuge, and the Bureau of Land Management. We sampled dung beetles on 24 total sites with 5 treatment levels: bison grazed, cattle grazed, ungrazed, prairie dog town in the bison area with insecticide treatment, and prairie dog town in the bison area without insecticide treatment. Sites included 15 core sites (3 replicates per treatment level) where corresponding data on temperature and dung counts, and 9 supplemental sites (3 additional replicates of bison grazed, cattle grazed, and ungrazed treatments) where only beetles and no environmental data was collected.  Land owned by American Prairie or leased by BLM was formerly plowed and used for crop plants and cattle ranching. Bison stocking densities varied from 0.012613-0.017616 (bison/area), while cattle stocking densities varied from 0.024984-0.029740 (cattle/area). In bison areas, the conversion from cattle grazing to bison grazing took place 7 to 20 years before our study began. </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core sites, temperature data was collected with Onset HOBO data loggers. These devices recorded temperature and humidity every 6 hours. At the end of the field season, the loggers were collected and their data was downloaded and analyzed. Dung was quantified in order to estimate the type and number of herbivores passing through a particular site. Dung was counted at every core site in column 9 in 10 m X 10 m sections and differentiated between patties (left by large herbivores such as cows or bison), piles of small dung pieces (made by animals such as deer, pronghorn antelope, or coyotes), and prairie dog pellets. The dung was then tallied into these three distinct groups.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Plant clippings were taken from every site 10 m apart from each other in columns 2, 3, 6, and 7. Plant clippings were separated into grasses, forbs, woody plants, and dead plant matter. These clippings were ground up using a coffee grinder and dumped into individual envelopes. All samples from a core site were then combined by their plant type (grass, forb, woody, or dead plant matter) and placed in a new envelope that corresponded to the core site, vegetation type, and sampling month. This process was repeated for every vegetation type in every sampling month for every core plot. These samples were then sent to the Cornell Nutrient Analysis Laboratory. These samples were analyzed using</w:t>
      </w:r>
      <w:commentRangeStart w:id="19"/>
      <w:r w:rsidDel="00000000" w:rsidR="00000000" w:rsidRPr="00000000">
        <w:rPr>
          <w:rFonts w:ascii="Times New Roman" w:cs="Times New Roman" w:eastAsia="Times New Roman" w:hAnsi="Times New Roman"/>
          <w:sz w:val="24"/>
          <w:szCs w:val="24"/>
          <w:rtl w:val="0"/>
        </w:rPr>
        <w:t xml:space="preserve">…</w:t>
      </w:r>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to </w:t>
      </w:r>
      <w:commentRangeStart w:id="20"/>
      <w:r w:rsidDel="00000000" w:rsidR="00000000" w:rsidRPr="00000000">
        <w:rPr>
          <w:rFonts w:ascii="Times New Roman" w:cs="Times New Roman" w:eastAsia="Times New Roman" w:hAnsi="Times New Roman"/>
          <w:sz w:val="24"/>
          <w:szCs w:val="24"/>
          <w:rtl w:val="0"/>
        </w:rPr>
        <w:t xml:space="preserve">get…</w:t>
      </w:r>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(Put in document on 6/30/2023)</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was conducted in the shortgrass prairies from late May to mid September of 2022 in Phillips county, Montana, USA on land owned or leased by American Prairie, Bowdoin National Wildlife Refuge, Charles M Russell National Wildlife Refuge, and the Bureau of Land Management. We sampled dung beetles on 24 total sites with 5 treatment levels: bison grazed, cattle grazed, ungrazed, prairie dog town in the bison area with insecticide treatment, and prairie dog town in the bison area without insecticide treatment. Sites included 15 core sites (3 replicates per treatment level) where corresponding data on temperature and dung counts, and 9 supplemental sites (3 additional replicates of bison grazed, cattle grazed, and ungrazed treatments) where only beetles and no environmental data was collected.  Land owned by American Prairie or leased by BLM was formerly plowed and used for crop plants and cattle ranching. Bison stocking densities varied from XX- XX, while cattle stocking densities varied from XX- XX. In bison areas, the conversion from cattle grazing to bison grazing took place 7 to 20 years before our study began. In core sites, temperature data was collected with HOBOs …. Dung was quantified… Plant elemental chemistry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Dung beetle sampling</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 beetles were collected in four pitfall traps per site, with traps arranged in a 50 m x 50 m square ordinated by cardinal directions. Dung beetle pitfall traps were baited using one tablespoon of homogenized pig dung rolled into balls and bound by 4” X 4” pieces of cheesecloth. Pig dung was sourced from the Swine Teaching and Research Center operated by the Department of Animal Sciences and Industry at Kansas State University and was frozen before deployment. The traps were made of 0.65 L plastic cups (9cm diameter, 15 cm depth) and were filled ¼ full with soapy water, baited with pig dung using binder clips to attach cheesecloth balls to pitfall trap cups, and left open for 48 hours during each trapping period. Following exposure, the traps were collected and samples were washed three times using plain water. The specimens were then stored in 99.7% ethanol.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Sorting and size measurements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measured 10 specimens of </w:t>
      </w:r>
      <w:r w:rsidDel="00000000" w:rsidR="00000000" w:rsidRPr="00000000">
        <w:rPr>
          <w:rFonts w:ascii="Times New Roman" w:cs="Times New Roman" w:eastAsia="Times New Roman" w:hAnsi="Times New Roman"/>
          <w:i w:val="1"/>
          <w:sz w:val="24"/>
          <w:szCs w:val="24"/>
          <w:rtl w:val="0"/>
        </w:rPr>
        <w:t xml:space="preserve">C. pilularius</w:t>
      </w:r>
      <w:r w:rsidDel="00000000" w:rsidR="00000000" w:rsidRPr="00000000">
        <w:rPr>
          <w:rFonts w:ascii="Times New Roman" w:cs="Times New Roman" w:eastAsia="Times New Roman" w:hAnsi="Times New Roman"/>
          <w:sz w:val="24"/>
          <w:szCs w:val="24"/>
          <w:rtl w:val="0"/>
        </w:rPr>
        <w:t xml:space="preserve">, 10 </w:t>
      </w:r>
      <w:r w:rsidDel="00000000" w:rsidR="00000000" w:rsidRPr="00000000">
        <w:rPr>
          <w:rFonts w:ascii="Times New Roman" w:cs="Times New Roman" w:eastAsia="Times New Roman" w:hAnsi="Times New Roman"/>
          <w:i w:val="1"/>
          <w:sz w:val="24"/>
          <w:szCs w:val="24"/>
          <w:rtl w:val="0"/>
        </w:rPr>
        <w:t xml:space="preserve">Onthophagus nuchicornis</w:t>
      </w:r>
      <w:r w:rsidDel="00000000" w:rsidR="00000000" w:rsidRPr="00000000">
        <w:rPr>
          <w:rFonts w:ascii="Times New Roman" w:cs="Times New Roman" w:eastAsia="Times New Roman" w:hAnsi="Times New Roman"/>
          <w:sz w:val="24"/>
          <w:szCs w:val="24"/>
          <w:rtl w:val="0"/>
        </w:rPr>
        <w:t xml:space="preserve"> males, and 10 </w:t>
      </w:r>
      <w:r w:rsidDel="00000000" w:rsidR="00000000" w:rsidRPr="00000000">
        <w:rPr>
          <w:rFonts w:ascii="Times New Roman" w:cs="Times New Roman" w:eastAsia="Times New Roman" w:hAnsi="Times New Roman"/>
          <w:i w:val="1"/>
          <w:sz w:val="24"/>
          <w:szCs w:val="24"/>
          <w:rtl w:val="0"/>
        </w:rPr>
        <w:t xml:space="preserve">O. nuchicornis</w:t>
      </w:r>
      <w:r w:rsidDel="00000000" w:rsidR="00000000" w:rsidRPr="00000000">
        <w:rPr>
          <w:rFonts w:ascii="Times New Roman" w:cs="Times New Roman" w:eastAsia="Times New Roman" w:hAnsi="Times New Roman"/>
          <w:sz w:val="24"/>
          <w:szCs w:val="24"/>
          <w:rtl w:val="0"/>
        </w:rPr>
        <w:t xml:space="preserve"> females from each sample. If fewer than 10 individuals of any group were found in a trap, all specimens available were measured. On each specimen, we measured head length, forearm length, central thorax length, and central elytra length using electronic calipers (0.01 mm accuracy). For </w:t>
      </w:r>
      <w:r w:rsidDel="00000000" w:rsidR="00000000" w:rsidRPr="00000000">
        <w:rPr>
          <w:rFonts w:ascii="Times New Roman" w:cs="Times New Roman" w:eastAsia="Times New Roman" w:hAnsi="Times New Roman"/>
          <w:i w:val="1"/>
          <w:sz w:val="24"/>
          <w:szCs w:val="24"/>
          <w:rtl w:val="0"/>
        </w:rPr>
        <w:t xml:space="preserve">O. nuchicornis </w:t>
      </w:r>
      <w:r w:rsidDel="00000000" w:rsidR="00000000" w:rsidRPr="00000000">
        <w:rPr>
          <w:rFonts w:ascii="Times New Roman" w:cs="Times New Roman" w:eastAsia="Times New Roman" w:hAnsi="Times New Roman"/>
          <w:sz w:val="24"/>
          <w:szCs w:val="24"/>
          <w:rtl w:val="0"/>
        </w:rPr>
        <w:t xml:space="preserve">males, we additionally measured horn length.</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Statistics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calculated body size estimates of each of the three groups of </w:t>
      </w:r>
      <w:r w:rsidDel="00000000" w:rsidR="00000000" w:rsidRPr="00000000">
        <w:rPr>
          <w:rFonts w:ascii="Times New Roman" w:cs="Times New Roman" w:eastAsia="Times New Roman" w:hAnsi="Times New Roman"/>
          <w:i w:val="1"/>
          <w:sz w:val="24"/>
          <w:szCs w:val="24"/>
          <w:rtl w:val="0"/>
        </w:rPr>
        <w:t xml:space="preserve">C. pilularius, O. nuchicornis </w:t>
      </w:r>
      <w:r w:rsidDel="00000000" w:rsidR="00000000" w:rsidRPr="00000000">
        <w:rPr>
          <w:rFonts w:ascii="Times New Roman" w:cs="Times New Roman" w:eastAsia="Times New Roman" w:hAnsi="Times New Roman"/>
          <w:sz w:val="24"/>
          <w:szCs w:val="24"/>
          <w:rtl w:val="0"/>
        </w:rPr>
        <w:t xml:space="preserve">females, and </w:t>
      </w:r>
      <w:r w:rsidDel="00000000" w:rsidR="00000000" w:rsidRPr="00000000">
        <w:rPr>
          <w:rFonts w:ascii="Times New Roman" w:cs="Times New Roman" w:eastAsia="Times New Roman" w:hAnsi="Times New Roman"/>
          <w:i w:val="1"/>
          <w:sz w:val="24"/>
          <w:szCs w:val="24"/>
          <w:rtl w:val="0"/>
        </w:rPr>
        <w:t xml:space="preserve">O. nuchicornis </w:t>
      </w:r>
      <w:r w:rsidDel="00000000" w:rsidR="00000000" w:rsidRPr="00000000">
        <w:rPr>
          <w:rFonts w:ascii="Times New Roman" w:cs="Times New Roman" w:eastAsia="Times New Roman" w:hAnsi="Times New Roman"/>
          <w:sz w:val="24"/>
          <w:szCs w:val="24"/>
          <w:rtl w:val="0"/>
        </w:rPr>
        <w:t xml:space="preserve">males for each treatment and collection month. Next we examined environmental driver effects on body size of each of the three groups. For all analyses, we used Bayesian linear models fitted with the R package brms (Bürkner 2021). Models were run using four chains for 5000 iterations (50% burn-in) and default brms priors. The form of the body size model was: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 of the driver model was: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for all analyses is available at: https://github.com/Ewelti/AmongTheDung/tree/main/R</w:t>
      </w:r>
    </w:p>
    <w:p w:rsidR="00000000" w:rsidDel="00000000" w:rsidP="00000000" w:rsidRDefault="00000000" w:rsidRPr="00000000" w14:paraId="0000003A">
      <w:pPr>
        <w:spacing w:after="220" w:before="220" w:lineRule="auto"/>
        <w:rPr>
          <w:rFonts w:ascii="Times New Roman" w:cs="Times New Roman" w:eastAsia="Times New Roman" w:hAnsi="Times New Roman"/>
          <w:b w:val="1"/>
          <w:sz w:val="24"/>
          <w:szCs w:val="24"/>
        </w:rPr>
      </w:pPr>
      <w:commentRangeStart w:id="21"/>
      <w:r w:rsidDel="00000000" w:rsidR="00000000" w:rsidRPr="00000000">
        <w:rPr>
          <w:rFonts w:ascii="Times New Roman" w:cs="Times New Roman" w:eastAsia="Times New Roman" w:hAnsi="Times New Roman"/>
          <w:b w:val="1"/>
          <w:sz w:val="24"/>
          <w:szCs w:val="24"/>
          <w:rtl w:val="0"/>
        </w:rPr>
        <w:t xml:space="preserve">Results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3B">
      <w:pPr>
        <w:spacing w:after="220" w:before="220" w:lineRule="auto"/>
        <w:rPr>
          <w:rFonts w:ascii="Times New Roman" w:cs="Times New Roman" w:eastAsia="Times New Roman" w:hAnsi="Times New Roman"/>
          <w:sz w:val="24"/>
          <w:szCs w:val="24"/>
        </w:rPr>
      </w:pPr>
      <w:ins w:author="Ellen Welti" w:id="70" w:date="2023-07-21T20:12:23Z">
        <w:r w:rsidDel="00000000" w:rsidR="00000000" w:rsidRPr="00000000">
          <w:rPr>
            <w:rFonts w:ascii="Times New Roman" w:cs="Times New Roman" w:eastAsia="Times New Roman" w:hAnsi="Times New Roman"/>
            <w:b w:val="1"/>
            <w:sz w:val="24"/>
            <w:szCs w:val="24"/>
            <w:rtl w:val="0"/>
          </w:rPr>
          <w:t xml:space="preserve">Across all samples, we collected 13,628 individual </w:t>
        </w:r>
        <w:r w:rsidDel="00000000" w:rsidR="00000000" w:rsidRPr="00000000">
          <w:rPr>
            <w:rFonts w:ascii="Times New Roman" w:cs="Times New Roman" w:eastAsia="Times New Roman" w:hAnsi="Times New Roman"/>
            <w:b w:val="1"/>
            <w:sz w:val="24"/>
            <w:szCs w:val="24"/>
            <w:rtl w:val="0"/>
          </w:rPr>
          <w:t xml:space="preserve">C. pilularius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4,440 </w:t>
        </w:r>
        <w:r w:rsidDel="00000000" w:rsidR="00000000" w:rsidRPr="00000000">
          <w:rPr>
            <w:rFonts w:ascii="Times New Roman" w:cs="Times New Roman" w:eastAsia="Times New Roman" w:hAnsi="Times New Roman"/>
            <w:b w:val="1"/>
            <w:sz w:val="24"/>
            <w:szCs w:val="24"/>
            <w:rtl w:val="0"/>
          </w:rPr>
          <w:t xml:space="preserve">O. nuchicornis</w:t>
        </w:r>
        <w:r w:rsidDel="00000000" w:rsidR="00000000" w:rsidRPr="00000000">
          <w:rPr>
            <w:rFonts w:ascii="Times New Roman" w:cs="Times New Roman" w:eastAsia="Times New Roman" w:hAnsi="Times New Roman"/>
            <w:b w:val="1"/>
            <w:sz w:val="24"/>
            <w:szCs w:val="24"/>
            <w:rtl w:val="0"/>
          </w:rPr>
          <w:t xml:space="preserve">. Body size measurements were taken on 2,100 individual </w:t>
        </w:r>
        <w:r w:rsidDel="00000000" w:rsidR="00000000" w:rsidRPr="00000000">
          <w:rPr>
            <w:rFonts w:ascii="Times New Roman" w:cs="Times New Roman" w:eastAsia="Times New Roman" w:hAnsi="Times New Roman"/>
            <w:b w:val="1"/>
            <w:sz w:val="24"/>
            <w:szCs w:val="24"/>
            <w:rtl w:val="0"/>
          </w:rPr>
          <w:t xml:space="preserve">C. pilularius</w:t>
        </w:r>
        <w:r w:rsidDel="00000000" w:rsidR="00000000" w:rsidRPr="00000000">
          <w:rPr>
            <w:rFonts w:ascii="Times New Roman" w:cs="Times New Roman" w:eastAsia="Times New Roman" w:hAnsi="Times New Roman"/>
            <w:b w:val="1"/>
            <w:sz w:val="24"/>
            <w:szCs w:val="24"/>
            <w:rtl w:val="0"/>
          </w:rPr>
          <w:t xml:space="preserve"> (non sexually dimorphic), 1,344 female </w:t>
        </w:r>
        <w:r w:rsidDel="00000000" w:rsidR="00000000" w:rsidRPr="00000000">
          <w:rPr>
            <w:rFonts w:ascii="Times New Roman" w:cs="Times New Roman" w:eastAsia="Times New Roman" w:hAnsi="Times New Roman"/>
            <w:b w:val="1"/>
            <w:sz w:val="24"/>
            <w:szCs w:val="24"/>
            <w:rtl w:val="0"/>
          </w:rPr>
          <w:t xml:space="preserve">O. nuchicornis</w:t>
        </w:r>
        <w:r w:rsidDel="00000000" w:rsidR="00000000" w:rsidRPr="00000000">
          <w:rPr>
            <w:rFonts w:ascii="Times New Roman" w:cs="Times New Roman" w:eastAsia="Times New Roman" w:hAnsi="Times New Roman"/>
            <w:b w:val="1"/>
            <w:sz w:val="24"/>
            <w:szCs w:val="24"/>
            <w:rtl w:val="0"/>
          </w:rPr>
          <w:t xml:space="preserve">, and 1,202 male </w:t>
        </w:r>
        <w:r w:rsidDel="00000000" w:rsidR="00000000" w:rsidRPr="00000000">
          <w:rPr>
            <w:rFonts w:ascii="Times New Roman" w:cs="Times New Roman" w:eastAsia="Times New Roman" w:hAnsi="Times New Roman"/>
            <w:b w:val="1"/>
            <w:sz w:val="24"/>
            <w:szCs w:val="24"/>
            <w:rtl w:val="0"/>
          </w:rPr>
          <w:t xml:space="preserve">O. nuchicornis</w:t>
        </w:r>
        <w:r w:rsidDel="00000000" w:rsidR="00000000" w:rsidRPr="00000000">
          <w:rPr>
            <w:rFonts w:ascii="Times New Roman" w:cs="Times New Roman" w:eastAsia="Times New Roman" w:hAnsi="Times New Roman"/>
            <w:b w:val="1"/>
            <w:sz w:val="24"/>
            <w:szCs w:val="24"/>
            <w:rtl w:val="0"/>
          </w:rPr>
          <w:t xml:space="preserve">.</w:t>
        </w:r>
      </w:ins>
      <w:r w:rsidDel="00000000" w:rsidR="00000000" w:rsidRPr="00000000">
        <w:rPr>
          <w:rtl w:val="0"/>
        </w:rPr>
      </w:r>
    </w:p>
    <w:p w:rsidR="00000000" w:rsidDel="00000000" w:rsidP="00000000" w:rsidRDefault="00000000" w:rsidRPr="00000000" w14:paraId="0000003C">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3D">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Results. Start the Discussion with a statement or paragraph that summarizes the main results of the study. The last sentence of this section should be a topic sentence that outlines the major points that will be considered in the remainder of the Discussion.</w:t>
      </w:r>
    </w:p>
    <w:p w:rsidR="00000000" w:rsidDel="00000000" w:rsidP="00000000" w:rsidRDefault="00000000" w:rsidRPr="00000000" w14:paraId="0000003E">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When interpreting the Results, try to be even-handed. Do not make conclusions that the data do not support or fail to address. Present alternative explanations if caveats are appropriate. Being self-critical takes this option away from a reviewer. Keep in mind that sample sizes and the size of the differences between your treatments may be small.</w:t>
      </w:r>
    </w:p>
    <w:p w:rsidR="00000000" w:rsidDel="00000000" w:rsidP="00000000" w:rsidRDefault="00000000" w:rsidRPr="00000000" w14:paraId="0000003F">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Broader perspective. Conclude the Discussion by addressing the broader implications of the research. This can include: questions that remain unanswered, suggestions of areas where further research is necessary, implications of the results for problems in other taxa or areas of theory, development of new hypotheses, or implications for management and conservation.</w:t>
      </w:r>
    </w:p>
    <w:p w:rsidR="00000000" w:rsidDel="00000000" w:rsidP="00000000" w:rsidRDefault="00000000" w:rsidRPr="00000000" w14:paraId="00000040">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len Welti" w:id="8" w:date="2023-05-08T23:10:55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more on nutrition. Should be balanced with amount of material on temperature</w:t>
      </w:r>
    </w:p>
  </w:comment>
  <w:comment w:author="Ellen Welti" w:id="7" w:date="2023-05-08T23:10:16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be changed to vertebrates? maybe with additional references?</w:t>
      </w:r>
    </w:p>
  </w:comment>
  <w:comment w:author="Ellen Welti" w:id="6" w:date="2023-05-08T23:09:49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add something here about insects so it is clear we will focus on them. Can be about why insects are important and good study subjects- short generation times make them easier to study and preform many key ecosystem services.</w:t>
      </w:r>
    </w:p>
  </w:comment>
  <w:comment w:author="Ellen Welti" w:id="21" w:date="2023-05-08T23:09:08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results pertinent to the hypotheses or questions raised in the Introduction and treated in the Discussion should be included. The format of the Results is usually organized in 2-3 sections that build from simple descriptive statistics to more complex analyses.</w:t>
      </w:r>
    </w:p>
  </w:comment>
  <w:comment w:author="Ellen Welti" w:id="3" w:date="2023-07-21T19:03:02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https://academic.oup.com/bioscience/article/56/9/743/262934</w:t>
      </w:r>
    </w:p>
  </w:comment>
  <w:comment w:author="Ellen Welti" w:id="0" w:date="2023-05-08T23:06:02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1. Introduce the general area of theory that the study addresses and relevance to the wider field.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2. Discuss the theory as relevant to the local study system. Here, one can point out failings of previous work, identify research needs that have not been considered before, and discuss hypotheses that are relevant to the study system.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3. Introduce the taxa or specific problem considered in this study. Give a brief sketch of the relevant aspects of the biology of the study species. Sell the study by emphasizing what is unique about this project. Is it the first test of a hypothesis? The first time that a particular species or area has been examined? Conclude this paragraph and the Introduction by stating the goals or objectives of the study. These can be framed as tests of predictions from relevant hypotheses. Sometimes the main findings of the paper are stated here as well.</w:t>
      </w:r>
    </w:p>
  </w:comment>
  <w:comment w:author="Ellen Welti" w:id="4" w:date="2023-07-21T19:04:01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plenty of research on crop pests and their responses to insecticides</w:t>
      </w:r>
    </w:p>
  </w:comment>
  <w:comment w:author="Ellen Welti" w:id="13" w:date="2023-07-21T21:24:13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https://www.pnas.org/doi/full/10.1073/pnas.0701209104</w:t>
      </w:r>
    </w:p>
  </w:comment>
  <w:comment w:author="Ellen Welti" w:id="18" w:date="2023-05-08T23:05:03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 of study. Start with a description of the spatial, temporal and taxonomic scale of the project. Where was the study conducted? If at one site, pertinent details might include the geographic location (including lat/long co-ordinates) and a description of the habitat. What time of day, month or years were the information collected? How many person-hours of observations were collected? Last, describe the study taxa that you considered. Provide details of their biology that are relevant to the study. For example, it might not be necessary to discuss nesting habits if you are studying winter foraging.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and lab procedures. This is where one might present aspects of how observations were conducted, how specimens were measured, what experimental design was used. If specialized software or equipment is used, provide the name of the manufacturer.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analyses. Conclude the Methods by describing the statistical analyses used. If analyses were restricted to a subset of the data, give the criteria that were used in selecting subsets of information. What computer programs were used to conduct the analyses? Were the assumptions of the statistical tests tested or met?</w:t>
      </w:r>
    </w:p>
  </w:comment>
  <w:comment w:author="Ellen Welti" w:id="12" w:date="2023-07-21T21:00:02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https://academic.oup.com/bioscience/article/56/4/311/229003</w:t>
      </w:r>
    </w:p>
  </w:comment>
  <w:comment w:author="Ellen Welti" w:id="17" w:date="2023-05-08T23:18:46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but we probably need to delete :)</w:t>
      </w:r>
    </w:p>
  </w:comment>
  <w:comment w:author="Ellen Welti" w:id="15" w:date="2023-05-08T23:15:38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might be a bit vague, maybe could change to carbon sequestration and/or soil water retention capacity</w:t>
      </w:r>
    </w:p>
  </w:comment>
  <w:comment w:author="Benjamin Allgire" w:id="14" w:date="2023-06-30T20:58:07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 rough approximation of the number of dung beetles we sorted? Should we just say something like, "we collected many specimens"?</w:t>
      </w:r>
    </w:p>
  </w:comment>
  <w:comment w:author="Ellen Welti" w:id="1" w:date="2023-07-21T18:26:16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Mortality and breeding success are two components of fitness- I think the best way to change this would be to delete fitness and use the more specific terms only. If these papers list another kind of fitness, we can include those too. It would also be good to include "ecological function" or "ecological role" in this list (will need to find a source). I am thinking about how body size influences how much dung can be buried by dung beetles.</w:t>
      </w:r>
    </w:p>
  </w:comment>
  <w:comment w:author="Ellen Welti" w:id="16" w:date="2023-05-08T23:17:35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say some more specifics here like they are our breadbaskets or they are the habitat where X% of our calories come from</w:t>
      </w:r>
    </w:p>
  </w:comment>
  <w:comment w:author="Ellen Welti" w:id="11" w:date="2023-07-21T20:26:15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https://www.nature.com/articles/srep18140</w:t>
      </w:r>
    </w:p>
  </w:comment>
  <w:comment w:author="Benjamin Allgire" w:id="19" w:date="2023-06-30T21:00:21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list which analytical techniques they used?</w:t>
      </w:r>
    </w:p>
  </w:comment>
  <w:comment w:author="Benjamin Allgire" w:id="20" w:date="2023-06-30T21:01:03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describe which nutrients they tested for here or should we save that for the Results and/or the Discussion?</w:t>
      </w:r>
    </w:p>
  </w:comment>
  <w:comment w:author="Ellen Welti" w:id="9" w:date="2023-05-08T23:11:22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paragraph is about everything that may drive intraspecific body size. I think these may be more interspecific drivers but if they do vary within species, than we can just include them and not compare them with temperature</w:t>
      </w:r>
    </w:p>
  </w:comment>
  <w:comment w:author="Ellen Welti" w:id="10" w:date="2023-05-08T23:11:39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with what is not known (gaps broadly for inverts, body size)</w:t>
      </w:r>
    </w:p>
  </w:comment>
  <w:comment w:author="Benjamin Allgire" w:id="5" w:date="2023-06-10T02:38:02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describe the logic of this 'herbivore to temp and nutrition to body size' like this, or should we save page space and word count by leaving it out?</w:t>
      </w:r>
    </w:p>
  </w:comment>
  <w:comment w:author="Benjamin Allgire" w:id="2" w:date="2023-06-10T02:35:39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sources for this statement?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