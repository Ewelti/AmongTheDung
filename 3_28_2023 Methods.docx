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w:t>
      </w:r>
      <w:ins w:author="Ellen Welti" w:id="0" w:date="2023-04-18T22:00:09Z">
        <w:r w:rsidDel="00000000" w:rsidR="00000000" w:rsidRPr="00000000">
          <w:rPr>
            <w:rFonts w:ascii="Times New Roman" w:cs="Times New Roman" w:eastAsia="Times New Roman" w:hAnsi="Times New Roman"/>
            <w:b w:val="1"/>
            <w:sz w:val="24"/>
            <w:szCs w:val="24"/>
            <w:rtl w:val="0"/>
          </w:rPr>
          <w:t xml:space="preserve">s</w:t>
        </w:r>
      </w:ins>
      <w:del w:author="Ellen Welti" w:id="0" w:date="2023-04-18T22:00:09Z">
        <w:r w:rsidDel="00000000" w:rsidR="00000000" w:rsidRPr="00000000">
          <w:rPr>
            <w:rFonts w:ascii="Times New Roman" w:cs="Times New Roman" w:eastAsia="Times New Roman" w:hAnsi="Times New Roman"/>
            <w:b w:val="1"/>
            <w:sz w:val="24"/>
            <w:szCs w:val="24"/>
            <w:rtl w:val="0"/>
          </w:rPr>
          <w:delText xml:space="preserve">S</w:delText>
        </w:r>
      </w:del>
      <w:r w:rsidDel="00000000" w:rsidR="00000000" w:rsidRPr="00000000">
        <w:rPr>
          <w:rFonts w:ascii="Times New Roman" w:cs="Times New Roman" w:eastAsia="Times New Roman" w:hAnsi="Times New Roman"/>
          <w:b w:val="1"/>
          <w:sz w:val="24"/>
          <w:szCs w:val="24"/>
          <w:rtl w:val="0"/>
        </w:rPr>
        <w:t xml:space="preserve">pecies</w:t>
      </w:r>
    </w:p>
    <w:p w:rsidR="00000000" w:rsidDel="00000000" w:rsidP="00000000" w:rsidRDefault="00000000" w:rsidRPr="00000000" w14:paraId="00000002">
      <w:pPr>
        <w:rPr>
          <w:rFonts w:ascii="Times New Roman" w:cs="Times New Roman" w:eastAsia="Times New Roman" w:hAnsi="Times New Roman"/>
          <w:sz w:val="24"/>
          <w:szCs w:val="24"/>
        </w:rPr>
      </w:pPr>
      <w:del w:author="Ellen Welti" w:id="1" w:date="2023-04-18T22:00:07Z">
        <w:r w:rsidDel="00000000" w:rsidR="00000000" w:rsidRPr="00000000">
          <w:rPr>
            <w:rFonts w:ascii="Times New Roman" w:cs="Times New Roman" w:eastAsia="Times New Roman" w:hAnsi="Times New Roman"/>
            <w:b w:val="1"/>
            <w:sz w:val="24"/>
            <w:szCs w:val="24"/>
            <w:rtl w:val="0"/>
          </w:rPr>
          <w:tab/>
        </w:r>
      </w:del>
      <w:r w:rsidDel="00000000" w:rsidR="00000000" w:rsidRPr="00000000">
        <w:rPr>
          <w:rFonts w:ascii="Times New Roman" w:cs="Times New Roman" w:eastAsia="Times New Roman" w:hAnsi="Times New Roman"/>
          <w:sz w:val="24"/>
          <w:szCs w:val="24"/>
          <w:rtl w:val="0"/>
        </w:rPr>
        <w:t xml:space="preserve">Dung beetles</w:t>
      </w:r>
      <w:ins w:author="Ellen Welti" w:id="2" w:date="2023-04-18T22:00:50Z">
        <w:r w:rsidDel="00000000" w:rsidR="00000000" w:rsidRPr="00000000">
          <w:rPr>
            <w:rFonts w:ascii="Times New Roman" w:cs="Times New Roman" w:eastAsia="Times New Roman" w:hAnsi="Times New Roman"/>
            <w:sz w:val="24"/>
            <w:szCs w:val="24"/>
            <w:rtl w:val="0"/>
          </w:rPr>
          <w:t xml:space="preserve"> include species from the Scarabaeidae and Geotrupidae beetle families that</w:t>
        </w:r>
      </w:ins>
      <w:r w:rsidDel="00000000" w:rsidR="00000000" w:rsidRPr="00000000">
        <w:rPr>
          <w:rFonts w:ascii="Times New Roman" w:cs="Times New Roman" w:eastAsia="Times New Roman" w:hAnsi="Times New Roman"/>
          <w:sz w:val="24"/>
          <w:szCs w:val="24"/>
          <w:rtl w:val="0"/>
        </w:rPr>
        <w:t xml:space="preserve"> use </w:t>
      </w:r>
      <w:ins w:author="Ellen Welti" w:id="3" w:date="2023-04-18T22:37:34Z">
        <w:r w:rsidDel="00000000" w:rsidR="00000000" w:rsidRPr="00000000">
          <w:rPr>
            <w:rFonts w:ascii="Times New Roman" w:cs="Times New Roman" w:eastAsia="Times New Roman" w:hAnsi="Times New Roman"/>
            <w:sz w:val="24"/>
            <w:szCs w:val="24"/>
            <w:rtl w:val="0"/>
          </w:rPr>
          <w:t xml:space="preserve">dung</w:t>
        </w:r>
      </w:ins>
      <w:del w:author="Ellen Welti" w:id="3" w:date="2023-04-18T22:37:34Z">
        <w:r w:rsidDel="00000000" w:rsidR="00000000" w:rsidRPr="00000000">
          <w:rPr>
            <w:rFonts w:ascii="Times New Roman" w:cs="Times New Roman" w:eastAsia="Times New Roman" w:hAnsi="Times New Roman"/>
            <w:sz w:val="24"/>
            <w:szCs w:val="24"/>
            <w:rtl w:val="0"/>
          </w:rPr>
          <w:delText xml:space="preserve">feces</w:delText>
        </w:r>
      </w:del>
      <w:r w:rsidDel="00000000" w:rsidR="00000000" w:rsidRPr="00000000">
        <w:rPr>
          <w:rFonts w:ascii="Times New Roman" w:cs="Times New Roman" w:eastAsia="Times New Roman" w:hAnsi="Times New Roman"/>
          <w:sz w:val="24"/>
          <w:szCs w:val="24"/>
          <w:rtl w:val="0"/>
        </w:rPr>
        <w:t xml:space="preserve"> as a food source</w:t>
      </w:r>
      <w:del w:author="Ellen Welti" w:id="4" w:date="2023-04-18T22:07:49Z">
        <w:r w:rsidDel="00000000" w:rsidR="00000000" w:rsidRPr="00000000">
          <w:rPr>
            <w:rFonts w:ascii="Times New Roman" w:cs="Times New Roman" w:eastAsia="Times New Roman" w:hAnsi="Times New Roman"/>
            <w:sz w:val="24"/>
            <w:szCs w:val="24"/>
            <w:rtl w:val="0"/>
          </w:rPr>
          <w:delText xml:space="preserve"> both</w:delText>
        </w:r>
      </w:del>
      <w:r w:rsidDel="00000000" w:rsidR="00000000" w:rsidRPr="00000000">
        <w:rPr>
          <w:rFonts w:ascii="Times New Roman" w:cs="Times New Roman" w:eastAsia="Times New Roman" w:hAnsi="Times New Roman"/>
          <w:sz w:val="24"/>
          <w:szCs w:val="24"/>
          <w:rtl w:val="0"/>
        </w:rPr>
        <w:t xml:space="preserve"> for </w:t>
      </w:r>
      <w:ins w:author="Ellen Welti" w:id="5" w:date="2023-04-18T22:07:56Z">
        <w:r w:rsidDel="00000000" w:rsidR="00000000" w:rsidRPr="00000000">
          <w:rPr>
            <w:rFonts w:ascii="Times New Roman" w:cs="Times New Roman" w:eastAsia="Times New Roman" w:hAnsi="Times New Roman"/>
            <w:sz w:val="24"/>
            <w:szCs w:val="24"/>
            <w:rtl w:val="0"/>
          </w:rPr>
          <w:t xml:space="preserve">adults and larvae</w:t>
        </w:r>
      </w:ins>
      <w:del w:author="Ellen Welti" w:id="5" w:date="2023-04-18T22:07:56Z">
        <w:r w:rsidDel="00000000" w:rsidR="00000000" w:rsidRPr="00000000">
          <w:rPr>
            <w:rFonts w:ascii="Times New Roman" w:cs="Times New Roman" w:eastAsia="Times New Roman" w:hAnsi="Times New Roman"/>
            <w:sz w:val="24"/>
            <w:szCs w:val="24"/>
            <w:rtl w:val="0"/>
          </w:rPr>
          <w:delText xml:space="preserve">themselves and their offspring</w:delText>
        </w:r>
      </w:del>
      <w:r w:rsidDel="00000000" w:rsidR="00000000" w:rsidRPr="00000000">
        <w:rPr>
          <w:rFonts w:ascii="Times New Roman" w:cs="Times New Roman" w:eastAsia="Times New Roman" w:hAnsi="Times New Roman"/>
          <w:sz w:val="24"/>
          <w:szCs w:val="24"/>
          <w:rtl w:val="0"/>
        </w:rPr>
        <w:t xml:space="preserve"> (Matthews 1963). </w:t>
      </w:r>
      <w:ins w:author="Ellen Welti" w:id="6" w:date="2023-04-18T22:08:47Z">
        <w:r w:rsidDel="00000000" w:rsidR="00000000" w:rsidRPr="00000000">
          <w:rPr>
            <w:rFonts w:ascii="Times New Roman" w:cs="Times New Roman" w:eastAsia="Times New Roman" w:hAnsi="Times New Roman"/>
            <w:sz w:val="24"/>
            <w:szCs w:val="24"/>
            <w:rtl w:val="0"/>
          </w:rPr>
          <w:t xml:space="preserve">Dung beetles can be grouped into t</w:t>
        </w:r>
      </w:ins>
      <w:del w:author="Ellen Welti" w:id="6" w:date="2023-04-18T22:08:47Z">
        <w:r w:rsidDel="00000000" w:rsidR="00000000" w:rsidRPr="00000000">
          <w:rPr>
            <w:rFonts w:ascii="Times New Roman" w:cs="Times New Roman" w:eastAsia="Times New Roman" w:hAnsi="Times New Roman"/>
            <w:sz w:val="24"/>
            <w:szCs w:val="24"/>
            <w:rtl w:val="0"/>
          </w:rPr>
          <w:delText xml:space="preserve">T</w:delText>
        </w:r>
      </w:del>
      <w:r w:rsidDel="00000000" w:rsidR="00000000" w:rsidRPr="00000000">
        <w:rPr>
          <w:rFonts w:ascii="Times New Roman" w:cs="Times New Roman" w:eastAsia="Times New Roman" w:hAnsi="Times New Roman"/>
          <w:sz w:val="24"/>
          <w:szCs w:val="24"/>
          <w:rtl w:val="0"/>
        </w:rPr>
        <w:t xml:space="preserve">hree functional groups</w:t>
      </w:r>
      <w:del w:author="Ellen Welti" w:id="7" w:date="2023-04-18T22:08:45Z">
        <w:r w:rsidDel="00000000" w:rsidR="00000000" w:rsidRPr="00000000">
          <w:rPr>
            <w:rFonts w:ascii="Times New Roman" w:cs="Times New Roman" w:eastAsia="Times New Roman" w:hAnsi="Times New Roman"/>
            <w:sz w:val="24"/>
            <w:szCs w:val="24"/>
            <w:rtl w:val="0"/>
          </w:rPr>
          <w:delText xml:space="preserve"> of dung beetles exist that describe a species’ preferred method of utilizing a fecal resource</w:delText>
        </w:r>
      </w:del>
      <w:r w:rsidDel="00000000" w:rsidR="00000000" w:rsidRPr="00000000">
        <w:rPr>
          <w:rFonts w:ascii="Times New Roman" w:cs="Times New Roman" w:eastAsia="Times New Roman" w:hAnsi="Times New Roman"/>
          <w:sz w:val="24"/>
          <w:szCs w:val="24"/>
          <w:rtl w:val="0"/>
        </w:rPr>
        <w:t xml:space="preserve">: dwellers, tunnellers, and rollers (Floate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Dwellers </w:t>
      </w:r>
      <w:del w:author="Ellen Welti" w:id="8" w:date="2023-04-18T22:09:24Z">
        <w:r w:rsidDel="00000000" w:rsidR="00000000" w:rsidRPr="00000000">
          <w:rPr>
            <w:rFonts w:ascii="Times New Roman" w:cs="Times New Roman" w:eastAsia="Times New Roman" w:hAnsi="Times New Roman"/>
            <w:sz w:val="24"/>
            <w:szCs w:val="24"/>
            <w:rtl w:val="0"/>
          </w:rPr>
          <w:delText xml:space="preserve">simply </w:delText>
        </w:r>
      </w:del>
      <w:r w:rsidDel="00000000" w:rsidR="00000000" w:rsidRPr="00000000">
        <w:rPr>
          <w:rFonts w:ascii="Times New Roman" w:cs="Times New Roman" w:eastAsia="Times New Roman" w:hAnsi="Times New Roman"/>
          <w:sz w:val="24"/>
          <w:szCs w:val="24"/>
          <w:rtl w:val="0"/>
        </w:rPr>
        <w:t xml:space="preserve">live within the dung</w:t>
      </w:r>
      <w:ins w:author="Ellen Welti" w:id="9" w:date="2023-04-18T22:09:43Z">
        <w:r w:rsidDel="00000000" w:rsidR="00000000" w:rsidRPr="00000000">
          <w:rPr>
            <w:rFonts w:ascii="Times New Roman" w:cs="Times New Roman" w:eastAsia="Times New Roman" w:hAnsi="Times New Roman"/>
            <w:sz w:val="24"/>
            <w:szCs w:val="24"/>
            <w:rtl w:val="0"/>
          </w:rPr>
          <w:t xml:space="preserve">, t</w:t>
        </w:r>
      </w:ins>
      <w:del w:author="Ellen Welti" w:id="9" w:date="2023-04-18T22:09:43Z">
        <w:r w:rsidDel="00000000" w:rsidR="00000000" w:rsidRPr="00000000">
          <w:rPr>
            <w:rFonts w:ascii="Times New Roman" w:cs="Times New Roman" w:eastAsia="Times New Roman" w:hAnsi="Times New Roman"/>
            <w:sz w:val="24"/>
            <w:szCs w:val="24"/>
            <w:rtl w:val="0"/>
          </w:rPr>
          <w:delText xml:space="preserve"> without burying it or processing it in any way (Floate </w:delText>
        </w:r>
        <w:r w:rsidDel="00000000" w:rsidR="00000000" w:rsidRPr="00000000">
          <w:rPr>
            <w:rFonts w:ascii="Times New Roman" w:cs="Times New Roman" w:eastAsia="Times New Roman" w:hAnsi="Times New Roman"/>
            <w:i w:val="1"/>
            <w:sz w:val="24"/>
            <w:szCs w:val="24"/>
            <w:rtl w:val="0"/>
          </w:rPr>
          <w:delText xml:space="preserve">et al</w:delText>
        </w:r>
        <w:r w:rsidDel="00000000" w:rsidR="00000000" w:rsidRPr="00000000">
          <w:rPr>
            <w:rFonts w:ascii="Times New Roman" w:cs="Times New Roman" w:eastAsia="Times New Roman" w:hAnsi="Times New Roman"/>
            <w:sz w:val="24"/>
            <w:szCs w:val="24"/>
            <w:rtl w:val="0"/>
          </w:rPr>
          <w:delText xml:space="preserve">. 2017). T</w:delText>
        </w:r>
      </w:del>
      <w:r w:rsidDel="00000000" w:rsidR="00000000" w:rsidRPr="00000000">
        <w:rPr>
          <w:rFonts w:ascii="Times New Roman" w:cs="Times New Roman" w:eastAsia="Times New Roman" w:hAnsi="Times New Roman"/>
          <w:sz w:val="24"/>
          <w:szCs w:val="24"/>
          <w:rtl w:val="0"/>
        </w:rPr>
        <w:t xml:space="preserve">unnellers bury portions of the dung directly below the original dung pat, </w:t>
      </w:r>
      <w:ins w:author="Ellen Welti" w:id="10" w:date="2023-04-18T22:10:00Z">
        <w:r w:rsidDel="00000000" w:rsidR="00000000" w:rsidRPr="00000000">
          <w:rPr>
            <w:rFonts w:ascii="Times New Roman" w:cs="Times New Roman" w:eastAsia="Times New Roman" w:hAnsi="Times New Roman"/>
            <w:sz w:val="24"/>
            <w:szCs w:val="24"/>
            <w:rtl w:val="0"/>
          </w:rPr>
          <w:t xml:space="preserve">and r</w:t>
        </w:r>
      </w:ins>
      <w:del w:author="Ellen Welti" w:id="10" w:date="2023-04-18T22:10:00Z">
        <w:r w:rsidDel="00000000" w:rsidR="00000000" w:rsidRPr="00000000">
          <w:rPr>
            <w:rFonts w:ascii="Times New Roman" w:cs="Times New Roman" w:eastAsia="Times New Roman" w:hAnsi="Times New Roman"/>
            <w:sz w:val="24"/>
            <w:szCs w:val="24"/>
            <w:rtl w:val="0"/>
          </w:rPr>
          <w:delText xml:space="preserve">either for themselves or their larvae (Floate </w:delText>
        </w:r>
        <w:r w:rsidDel="00000000" w:rsidR="00000000" w:rsidRPr="00000000">
          <w:rPr>
            <w:rFonts w:ascii="Times New Roman" w:cs="Times New Roman" w:eastAsia="Times New Roman" w:hAnsi="Times New Roman"/>
            <w:i w:val="1"/>
            <w:sz w:val="24"/>
            <w:szCs w:val="24"/>
            <w:rtl w:val="0"/>
          </w:rPr>
          <w:delText xml:space="preserve">et al</w:delText>
        </w:r>
        <w:r w:rsidDel="00000000" w:rsidR="00000000" w:rsidRPr="00000000">
          <w:rPr>
            <w:rFonts w:ascii="Times New Roman" w:cs="Times New Roman" w:eastAsia="Times New Roman" w:hAnsi="Times New Roman"/>
            <w:sz w:val="24"/>
            <w:szCs w:val="24"/>
            <w:rtl w:val="0"/>
          </w:rPr>
          <w:delText xml:space="preserve">. 2017). R</w:delText>
        </w:r>
      </w:del>
      <w:r w:rsidDel="00000000" w:rsidR="00000000" w:rsidRPr="00000000">
        <w:rPr>
          <w:rFonts w:ascii="Times New Roman" w:cs="Times New Roman" w:eastAsia="Times New Roman" w:hAnsi="Times New Roman"/>
          <w:sz w:val="24"/>
          <w:szCs w:val="24"/>
          <w:rtl w:val="0"/>
        </w:rPr>
        <w:t xml:space="preserve">ollers</w:t>
      </w:r>
      <w:del w:author="Ellen Welti" w:id="11" w:date="2023-04-18T22:10:11Z">
        <w:r w:rsidDel="00000000" w:rsidR="00000000" w:rsidRPr="00000000">
          <w:rPr>
            <w:rFonts w:ascii="Times New Roman" w:cs="Times New Roman" w:eastAsia="Times New Roman" w:hAnsi="Times New Roman"/>
            <w:sz w:val="24"/>
            <w:szCs w:val="24"/>
            <w:rtl w:val="0"/>
          </w:rPr>
          <w:delText xml:space="preserve">, however,</w:delText>
        </w:r>
      </w:del>
      <w:r w:rsidDel="00000000" w:rsidR="00000000" w:rsidRPr="00000000">
        <w:rPr>
          <w:rFonts w:ascii="Times New Roman" w:cs="Times New Roman" w:eastAsia="Times New Roman" w:hAnsi="Times New Roman"/>
          <w:sz w:val="24"/>
          <w:szCs w:val="24"/>
          <w:rtl w:val="0"/>
        </w:rPr>
        <w:t xml:space="preserve"> process the dung extensively, </w:t>
      </w:r>
      <w:ins w:author="Ellen Welti" w:id="12" w:date="2023-04-18T22:10:50Z">
        <w:r w:rsidDel="00000000" w:rsidR="00000000" w:rsidRPr="00000000">
          <w:rPr>
            <w:rFonts w:ascii="Times New Roman" w:cs="Times New Roman" w:eastAsia="Times New Roman" w:hAnsi="Times New Roman"/>
            <w:sz w:val="24"/>
            <w:szCs w:val="24"/>
            <w:rtl w:val="0"/>
          </w:rPr>
          <w:t xml:space="preserve">removing pieces of</w:t>
        </w:r>
      </w:ins>
      <w:del w:author="Ellen Welti" w:id="12" w:date="2023-04-18T22:10:50Z">
        <w:r w:rsidDel="00000000" w:rsidR="00000000" w:rsidRPr="00000000">
          <w:rPr>
            <w:rFonts w:ascii="Times New Roman" w:cs="Times New Roman" w:eastAsia="Times New Roman" w:hAnsi="Times New Roman"/>
            <w:sz w:val="24"/>
            <w:szCs w:val="24"/>
            <w:rtl w:val="0"/>
          </w:rPr>
          <w:delText xml:space="preserve">cutting a piece off of the main</w:delText>
        </w:r>
      </w:del>
      <w:r w:rsidDel="00000000" w:rsidR="00000000" w:rsidRPr="00000000">
        <w:rPr>
          <w:rFonts w:ascii="Times New Roman" w:cs="Times New Roman" w:eastAsia="Times New Roman" w:hAnsi="Times New Roman"/>
          <w:sz w:val="24"/>
          <w:szCs w:val="24"/>
          <w:rtl w:val="0"/>
        </w:rPr>
        <w:t xml:space="preserve"> dung pat</w:t>
      </w:r>
      <w:ins w:author="Ellen Welti" w:id="13" w:date="2023-04-18T22:11:13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 rolling </w:t>
      </w:r>
      <w:ins w:author="Ellen Welti" w:id="14" w:date="2023-04-18T22:11:24Z">
        <w:r w:rsidDel="00000000" w:rsidR="00000000" w:rsidRPr="00000000">
          <w:rPr>
            <w:rFonts w:ascii="Times New Roman" w:cs="Times New Roman" w:eastAsia="Times New Roman" w:hAnsi="Times New Roman"/>
            <w:sz w:val="24"/>
            <w:szCs w:val="24"/>
            <w:rtl w:val="0"/>
          </w:rPr>
          <w:t xml:space="preserve">them  </w:t>
        </w:r>
      </w:ins>
      <w:del w:author="Ellen Welti" w:id="14" w:date="2023-04-18T22:11:24Z">
        <w:r w:rsidDel="00000000" w:rsidR="00000000" w:rsidRPr="00000000">
          <w:rPr>
            <w:rFonts w:ascii="Times New Roman" w:cs="Times New Roman" w:eastAsia="Times New Roman" w:hAnsi="Times New Roman"/>
            <w:sz w:val="24"/>
            <w:szCs w:val="24"/>
            <w:rtl w:val="0"/>
          </w:rPr>
          <w:delText xml:space="preserve">it</w:delText>
        </w:r>
      </w:del>
      <w:r w:rsidDel="00000000" w:rsidR="00000000" w:rsidRPr="00000000">
        <w:rPr>
          <w:rFonts w:ascii="Times New Roman" w:cs="Times New Roman" w:eastAsia="Times New Roman" w:hAnsi="Times New Roman"/>
          <w:sz w:val="24"/>
          <w:szCs w:val="24"/>
          <w:rtl w:val="0"/>
        </w:rPr>
        <w:t xml:space="preserve"> </w:t>
      </w:r>
      <w:del w:author="Ellen Welti" w:id="15" w:date="2023-04-18T22:11:40Z">
        <w:r w:rsidDel="00000000" w:rsidR="00000000" w:rsidRPr="00000000">
          <w:rPr>
            <w:rFonts w:ascii="Times New Roman" w:cs="Times New Roman" w:eastAsia="Times New Roman" w:hAnsi="Times New Roman"/>
            <w:sz w:val="24"/>
            <w:szCs w:val="24"/>
            <w:rtl w:val="0"/>
          </w:rPr>
          <w:delText xml:space="preserve">into a ball, rolling it some distance</w:delText>
        </w:r>
      </w:del>
      <w:ins w:author="Ellen Welti" w:id="15" w:date="2023-04-18T22:11:40Z">
        <w:del w:author="Ellen Welti" w:id="15" w:date="2023-04-18T22:11:40Z">
          <w:r w:rsidDel="00000000" w:rsidR="00000000" w:rsidRPr="00000000">
            <w:rPr>
              <w:rFonts w:ascii="Times New Roman" w:cs="Times New Roman" w:eastAsia="Times New Roman" w:hAnsi="Times New Roman"/>
              <w:sz w:val="24"/>
              <w:szCs w:val="24"/>
              <w:rtl w:val="0"/>
            </w:rPr>
            <w:delText xml:space="preserve">n</w:delText>
          </w:r>
        </w:del>
      </w:ins>
      <w:del w:author="Ellen Welti" w:id="15" w:date="2023-04-18T22:11:4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away</w:t>
      </w:r>
      <w:ins w:author="Ellen Welti" w:id="16" w:date="2023-04-18T22:11:56Z">
        <w:r w:rsidDel="00000000" w:rsidR="00000000" w:rsidRPr="00000000">
          <w:rPr>
            <w:rFonts w:ascii="Times New Roman" w:cs="Times New Roman" w:eastAsia="Times New Roman" w:hAnsi="Times New Roman"/>
            <w:sz w:val="24"/>
            <w:szCs w:val="24"/>
            <w:rtl w:val="0"/>
          </w:rPr>
          <w:t xml:space="preserve"> as balls</w:t>
        </w:r>
      </w:ins>
      <w:r w:rsidDel="00000000" w:rsidR="00000000" w:rsidRPr="00000000">
        <w:rPr>
          <w:rFonts w:ascii="Times New Roman" w:cs="Times New Roman" w:eastAsia="Times New Roman" w:hAnsi="Times New Roman"/>
          <w:sz w:val="24"/>
          <w:szCs w:val="24"/>
          <w:rtl w:val="0"/>
        </w:rPr>
        <w:t xml:space="preserve">, and then burying </w:t>
      </w:r>
      <w:ins w:author="Ellen Welti" w:id="17" w:date="2023-04-18T22:12:09Z">
        <w:r w:rsidDel="00000000" w:rsidR="00000000" w:rsidRPr="00000000">
          <w:rPr>
            <w:rFonts w:ascii="Times New Roman" w:cs="Times New Roman" w:eastAsia="Times New Roman" w:hAnsi="Times New Roman"/>
            <w:sz w:val="24"/>
            <w:szCs w:val="24"/>
            <w:rtl w:val="0"/>
          </w:rPr>
          <w:t xml:space="preserve">dung</w:t>
        </w:r>
      </w:ins>
      <w:del w:author="Ellen Welti" w:id="17" w:date="2023-04-18T22:12:09Z">
        <w:r w:rsidDel="00000000" w:rsidR="00000000" w:rsidRPr="00000000">
          <w:rPr>
            <w:rFonts w:ascii="Times New Roman" w:cs="Times New Roman" w:eastAsia="Times New Roman" w:hAnsi="Times New Roman"/>
            <w:sz w:val="24"/>
            <w:szCs w:val="24"/>
            <w:rtl w:val="0"/>
          </w:rPr>
          <w:delText xml:space="preserve">it</w:delText>
        </w:r>
      </w:del>
      <w:r w:rsidDel="00000000" w:rsidR="00000000" w:rsidRPr="00000000">
        <w:rPr>
          <w:rFonts w:ascii="Times New Roman" w:cs="Times New Roman" w:eastAsia="Times New Roman" w:hAnsi="Times New Roman"/>
          <w:sz w:val="24"/>
          <w:szCs w:val="24"/>
          <w:rtl w:val="0"/>
        </w:rPr>
        <w:t xml:space="preserve"> (Floate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w:t>
      </w:r>
    </w:p>
    <w:p w:rsidR="00000000" w:rsidDel="00000000" w:rsidP="00000000" w:rsidRDefault="00000000" w:rsidRPr="00000000" w14:paraId="00000003">
      <w:pPr>
        <w:ind w:firstLine="720"/>
        <w:rPr>
          <w:rFonts w:ascii="Times New Roman" w:cs="Times New Roman" w:eastAsia="Times New Roman" w:hAnsi="Times New Roman"/>
          <w:sz w:val="24"/>
          <w:szCs w:val="24"/>
        </w:rPr>
      </w:pPr>
      <w:ins w:author="Ellen Welti" w:id="18" w:date="2023-04-18T22:12:32Z">
        <w:r w:rsidDel="00000000" w:rsidR="00000000" w:rsidRPr="00000000">
          <w:rPr>
            <w:rFonts w:ascii="Times New Roman" w:cs="Times New Roman" w:eastAsia="Times New Roman" w:hAnsi="Times New Roman"/>
            <w:sz w:val="24"/>
            <w:szCs w:val="24"/>
            <w:rtl w:val="0"/>
          </w:rPr>
          <w:t xml:space="preserve">We collected body size measurements on t</w:t>
        </w:r>
      </w:ins>
      <w:del w:author="Ellen Welti" w:id="18" w:date="2023-04-18T22:12:32Z">
        <w:r w:rsidDel="00000000" w:rsidR="00000000" w:rsidRPr="00000000">
          <w:rPr>
            <w:rFonts w:ascii="Times New Roman" w:cs="Times New Roman" w:eastAsia="Times New Roman" w:hAnsi="Times New Roman"/>
            <w:sz w:val="24"/>
            <w:szCs w:val="24"/>
            <w:rtl w:val="0"/>
          </w:rPr>
          <w:delText xml:space="preserve">T</w:delText>
        </w:r>
      </w:del>
      <w:r w:rsidDel="00000000" w:rsidR="00000000" w:rsidRPr="00000000">
        <w:rPr>
          <w:rFonts w:ascii="Times New Roman" w:cs="Times New Roman" w:eastAsia="Times New Roman" w:hAnsi="Times New Roman"/>
          <w:sz w:val="24"/>
          <w:szCs w:val="24"/>
          <w:rtl w:val="0"/>
        </w:rPr>
        <w:t xml:space="preserve">wo species of dung beetle</w:t>
      </w:r>
      <w:del w:author="Ellen Welti" w:id="19" w:date="2023-04-18T22:12:27Z">
        <w:r w:rsidDel="00000000" w:rsidR="00000000" w:rsidRPr="00000000">
          <w:rPr>
            <w:rFonts w:ascii="Times New Roman" w:cs="Times New Roman" w:eastAsia="Times New Roman" w:hAnsi="Times New Roman"/>
            <w:sz w:val="24"/>
            <w:szCs w:val="24"/>
            <w:rtl w:val="0"/>
          </w:rPr>
          <w:delText xml:space="preserve"> were used for this experiment</w:delText>
        </w:r>
      </w:del>
      <w:r w:rsidDel="00000000" w:rsidR="00000000" w:rsidRPr="00000000">
        <w:rPr>
          <w:rFonts w:ascii="Times New Roman" w:cs="Times New Roman" w:eastAsia="Times New Roman" w:hAnsi="Times New Roman"/>
          <w:sz w:val="24"/>
          <w:szCs w:val="24"/>
          <w:rtl w:val="0"/>
        </w:rPr>
        <w:t xml:space="preserve">. The first </w:t>
      </w:r>
      <w:ins w:author="Ellen Welti" w:id="20" w:date="2023-04-18T22:12:53Z">
        <w:r w:rsidDel="00000000" w:rsidR="00000000" w:rsidRPr="00000000">
          <w:rPr>
            <w:rFonts w:ascii="Times New Roman" w:cs="Times New Roman" w:eastAsia="Times New Roman" w:hAnsi="Times New Roman"/>
            <w:sz w:val="24"/>
            <w:szCs w:val="24"/>
            <w:rtl w:val="0"/>
          </w:rPr>
          <w:t xml:space="preserve">i</w:t>
        </w:r>
      </w:ins>
      <w:del w:author="Ellen Welti" w:id="20" w:date="2023-04-18T22:12:53Z">
        <w:r w:rsidDel="00000000" w:rsidR="00000000" w:rsidRPr="00000000">
          <w:rPr>
            <w:rFonts w:ascii="Times New Roman" w:cs="Times New Roman" w:eastAsia="Times New Roman" w:hAnsi="Times New Roman"/>
            <w:sz w:val="24"/>
            <w:szCs w:val="24"/>
            <w:rtl w:val="0"/>
          </w:rPr>
          <w:delText xml:space="preserve">wa</w:delText>
        </w:r>
      </w:del>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1"/>
          <w:sz w:val="24"/>
          <w:szCs w:val="24"/>
          <w:rtl w:val="0"/>
        </w:rPr>
        <w:t xml:space="preserve">Canthon pilularius</w:t>
      </w:r>
      <w:r w:rsidDel="00000000" w:rsidR="00000000" w:rsidRPr="00000000">
        <w:rPr>
          <w:rFonts w:ascii="Times New Roman" w:cs="Times New Roman" w:eastAsia="Times New Roman" w:hAnsi="Times New Roman"/>
          <w:sz w:val="24"/>
          <w:szCs w:val="24"/>
          <w:rtl w:val="0"/>
        </w:rPr>
        <w:t xml:space="preserve">, a widespread species native to North America (Matthews 1963).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is a relatively large species of dung beetle (10-19 mm in length), a roller, and has several color phases (black, blue, bronze, and green) (Matthews 1963). The second species is </w:t>
      </w:r>
      <w:r w:rsidDel="00000000" w:rsidR="00000000" w:rsidRPr="00000000">
        <w:rPr>
          <w:rFonts w:ascii="Times New Roman" w:cs="Times New Roman" w:eastAsia="Times New Roman" w:hAnsi="Times New Roman"/>
          <w:i w:val="1"/>
          <w:sz w:val="24"/>
          <w:szCs w:val="24"/>
          <w:rtl w:val="0"/>
        </w:rPr>
        <w:t xml:space="preserve">Onthophagus nuchicornis</w:t>
      </w:r>
      <w:r w:rsidDel="00000000" w:rsidR="00000000" w:rsidRPr="00000000">
        <w:rPr>
          <w:rFonts w:ascii="Times New Roman" w:cs="Times New Roman" w:eastAsia="Times New Roman" w:hAnsi="Times New Roman"/>
          <w:sz w:val="24"/>
          <w:szCs w:val="24"/>
          <w:rtl w:val="0"/>
        </w:rPr>
        <w:t xml:space="preserve">, </w:t>
      </w:r>
      <w:del w:author="Ellen Welti" w:id="21" w:date="2023-04-18T22:14:02Z">
        <w:r w:rsidDel="00000000" w:rsidR="00000000" w:rsidRPr="00000000">
          <w:rPr>
            <w:rFonts w:ascii="Times New Roman" w:cs="Times New Roman" w:eastAsia="Times New Roman" w:hAnsi="Times New Roman"/>
            <w:sz w:val="24"/>
            <w:szCs w:val="24"/>
            <w:rtl w:val="0"/>
          </w:rPr>
          <w:delText xml:space="preserve">a non-native species to the United States. </w:delText>
        </w:r>
        <w:r w:rsidDel="00000000" w:rsidR="00000000" w:rsidRPr="00000000">
          <w:rPr>
            <w:rFonts w:ascii="Times New Roman" w:cs="Times New Roman" w:eastAsia="Times New Roman" w:hAnsi="Times New Roman"/>
            <w:i w:val="1"/>
            <w:sz w:val="24"/>
            <w:szCs w:val="24"/>
            <w:rtl w:val="0"/>
          </w:rPr>
          <w:delText xml:space="preserve">O. nuchicornis </w:delText>
        </w:r>
        <w:r w:rsidDel="00000000" w:rsidR="00000000" w:rsidRPr="00000000">
          <w:rPr>
            <w:rFonts w:ascii="Times New Roman" w:cs="Times New Roman" w:eastAsia="Times New Roman" w:hAnsi="Times New Roman"/>
            <w:sz w:val="24"/>
            <w:szCs w:val="24"/>
            <w:rtl w:val="0"/>
          </w:rPr>
          <w:delText xml:space="preserve">is </w:delText>
        </w:r>
      </w:del>
      <w:r w:rsidDel="00000000" w:rsidR="00000000" w:rsidRPr="00000000">
        <w:rPr>
          <w:rFonts w:ascii="Times New Roman" w:cs="Times New Roman" w:eastAsia="Times New Roman" w:hAnsi="Times New Roman"/>
          <w:sz w:val="24"/>
          <w:szCs w:val="24"/>
          <w:rtl w:val="0"/>
        </w:rPr>
        <w:t xml:space="preserve">a tunneling Eurasian species that has been in the United States for over a century (Floate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Manning and Cutler 2020). This species is considerably smaller in size (6-8mm) than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and has yellow or brown elytra with black spots (Hoebeke and Beucke 1997). Males of this species have a single horn on their head making them easily distinguishable from the females.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site</w:t>
      </w:r>
      <w:ins w:author="Ellen Welti" w:id="22" w:date="2023-04-18T22:21:56Z">
        <w:r w:rsidDel="00000000" w:rsidR="00000000" w:rsidRPr="00000000">
          <w:rPr>
            <w:rFonts w:ascii="Times New Roman" w:cs="Times New Roman" w:eastAsia="Times New Roman" w:hAnsi="Times New Roman"/>
            <w:b w:val="1"/>
            <w:sz w:val="24"/>
            <w:szCs w:val="24"/>
            <w:rtl w:val="0"/>
          </w:rPr>
          <w:t xml:space="preserve"> and environmental data</w:t>
        </w:r>
      </w:ins>
      <w:del w:author="Ellen Welti" w:id="22" w:date="2023-04-18T22:21:56Z">
        <w:r w:rsidDel="00000000" w:rsidR="00000000" w:rsidRPr="00000000">
          <w:rPr>
            <w:rFonts w:ascii="Times New Roman" w:cs="Times New Roman" w:eastAsia="Times New Roman" w:hAnsi="Times New Roman"/>
            <w:b w:val="1"/>
            <w:sz w:val="24"/>
            <w:szCs w:val="24"/>
            <w:rtl w:val="0"/>
          </w:rPr>
          <w:delText xml:space="preserve"> and beetle collection</w:delText>
        </w:r>
      </w:del>
      <w:r w:rsidDel="00000000" w:rsidR="00000000" w:rsidRPr="00000000">
        <w:rPr>
          <w:rtl w:val="0"/>
        </w:rPr>
      </w:r>
    </w:p>
    <w:p w:rsidR="00000000" w:rsidDel="00000000" w:rsidP="00000000" w:rsidRDefault="00000000" w:rsidRPr="00000000" w14:paraId="00000006">
      <w:pPr>
        <w:rPr>
          <w:ins w:author="Ellen Welti" w:id="32" w:date="2023-04-18T22:40:46Z"/>
          <w:rFonts w:ascii="Times New Roman" w:cs="Times New Roman" w:eastAsia="Times New Roman" w:hAnsi="Times New Roman"/>
          <w:sz w:val="24"/>
          <w:szCs w:val="24"/>
        </w:rPr>
      </w:pPr>
      <w:del w:author="Ellen Welti" w:id="23" w:date="2023-04-18T22:21:31Z">
        <w:r w:rsidDel="00000000" w:rsidR="00000000" w:rsidRPr="00000000">
          <w:rPr>
            <w:rFonts w:ascii="Times New Roman" w:cs="Times New Roman" w:eastAsia="Times New Roman" w:hAnsi="Times New Roman"/>
            <w:b w:val="1"/>
            <w:sz w:val="24"/>
            <w:szCs w:val="24"/>
            <w:rtl w:val="0"/>
          </w:rPr>
          <w:tab/>
        </w:r>
      </w:del>
      <w:r w:rsidDel="00000000" w:rsidR="00000000" w:rsidRPr="00000000">
        <w:rPr>
          <w:rFonts w:ascii="Times New Roman" w:cs="Times New Roman" w:eastAsia="Times New Roman" w:hAnsi="Times New Roman"/>
          <w:sz w:val="24"/>
          <w:szCs w:val="24"/>
          <w:rtl w:val="0"/>
        </w:rPr>
        <w:t xml:space="preserve">The study was conducted in the shortgrass prairies</w:t>
      </w:r>
      <w:ins w:author="Ellen Welti" w:id="24" w:date="2023-04-18T22:23:17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late May to mid September of 2022</w:t>
        </w:r>
      </w:ins>
      <w:r w:rsidDel="00000000" w:rsidR="00000000" w:rsidRPr="00000000">
        <w:rPr>
          <w:rFonts w:ascii="Times New Roman" w:cs="Times New Roman" w:eastAsia="Times New Roman" w:hAnsi="Times New Roman"/>
          <w:sz w:val="24"/>
          <w:szCs w:val="24"/>
          <w:rtl w:val="0"/>
        </w:rPr>
        <w:t xml:space="preserve"> in Phillips county, Montana</w:t>
      </w:r>
      <w:ins w:author="Ellen Welti" w:id="25" w:date="2023-04-18T22:22:09Z">
        <w:r w:rsidDel="00000000" w:rsidR="00000000" w:rsidRPr="00000000">
          <w:rPr>
            <w:rFonts w:ascii="Times New Roman" w:cs="Times New Roman" w:eastAsia="Times New Roman" w:hAnsi="Times New Roman"/>
            <w:sz w:val="24"/>
            <w:szCs w:val="24"/>
            <w:rtl w:val="0"/>
          </w:rPr>
          <w:t xml:space="preserve">, USA</w:t>
        </w:r>
      </w:ins>
      <w:del w:author="Ellen Welti" w:id="25" w:date="2023-04-18T22:22:09Z">
        <w:r w:rsidDel="00000000" w:rsidR="00000000" w:rsidRPr="00000000">
          <w:rPr>
            <w:rFonts w:ascii="Times New Roman" w:cs="Times New Roman" w:eastAsia="Times New Roman" w:hAnsi="Times New Roman"/>
            <w:sz w:val="24"/>
            <w:szCs w:val="24"/>
            <w:rtl w:val="0"/>
          </w:rPr>
          <w:delText xml:space="preserve"> from late May to mid September of 2022</w:delText>
        </w:r>
      </w:del>
      <w:ins w:author="Ellen Welti" w:id="26" w:date="2023-04-18T22:22:49Z">
        <w:r w:rsidDel="00000000" w:rsidR="00000000" w:rsidRPr="00000000">
          <w:rPr>
            <w:rFonts w:ascii="Times New Roman" w:cs="Times New Roman" w:eastAsia="Times New Roman" w:hAnsi="Times New Roman"/>
            <w:sz w:val="24"/>
            <w:szCs w:val="24"/>
            <w:rtl w:val="0"/>
          </w:rPr>
          <w:t xml:space="preserve"> on</w:t>
        </w:r>
      </w:ins>
      <w:del w:author="Ellen Welti" w:id="26" w:date="2023-04-18T22:22:49Z">
        <w:r w:rsidDel="00000000" w:rsidR="00000000" w:rsidRPr="00000000">
          <w:rPr>
            <w:rFonts w:ascii="Times New Roman" w:cs="Times New Roman" w:eastAsia="Times New Roman" w:hAnsi="Times New Roman"/>
            <w:sz w:val="24"/>
            <w:szCs w:val="24"/>
            <w:rtl w:val="0"/>
          </w:rPr>
          <w:delText xml:space="preserve">. The</w:delText>
        </w:r>
      </w:del>
      <w:r w:rsidDel="00000000" w:rsidR="00000000" w:rsidRPr="00000000">
        <w:rPr>
          <w:rFonts w:ascii="Times New Roman" w:cs="Times New Roman" w:eastAsia="Times New Roman" w:hAnsi="Times New Roman"/>
          <w:sz w:val="24"/>
          <w:szCs w:val="24"/>
          <w:rtl w:val="0"/>
        </w:rPr>
        <w:t xml:space="preserve"> land</w:t>
      </w:r>
      <w:del w:author="Ellen Welti" w:id="27" w:date="2023-04-18T22:23:08Z">
        <w:r w:rsidDel="00000000" w:rsidR="00000000" w:rsidRPr="00000000">
          <w:rPr>
            <w:rFonts w:ascii="Times New Roman" w:cs="Times New Roman" w:eastAsia="Times New Roman" w:hAnsi="Times New Roman"/>
            <w:sz w:val="24"/>
            <w:szCs w:val="24"/>
            <w:rtl w:val="0"/>
          </w:rPr>
          <w:delText xml:space="preserve"> on which the work was conducted is</w:delText>
        </w:r>
      </w:del>
      <w:r w:rsidDel="00000000" w:rsidR="00000000" w:rsidRPr="00000000">
        <w:rPr>
          <w:rFonts w:ascii="Times New Roman" w:cs="Times New Roman" w:eastAsia="Times New Roman" w:hAnsi="Times New Roman"/>
          <w:sz w:val="24"/>
          <w:szCs w:val="24"/>
          <w:rtl w:val="0"/>
        </w:rPr>
        <w:t xml:space="preserve"> owned or leased by American Prairie, Bowdoin National Wildlife Refuge, Charles M Russell National Wildlife Refuge, and the Bureau of Land Management. We sampled dung beetles on 24</w:t>
      </w:r>
      <w:ins w:author="Ellen Welti" w:id="28" w:date="2023-04-18T22:24:42Z">
        <w:r w:rsidDel="00000000" w:rsidR="00000000" w:rsidRPr="00000000">
          <w:rPr>
            <w:rFonts w:ascii="Times New Roman" w:cs="Times New Roman" w:eastAsia="Times New Roman" w:hAnsi="Times New Roman"/>
            <w:sz w:val="24"/>
            <w:szCs w:val="24"/>
            <w:rtl w:val="0"/>
          </w:rPr>
          <w:t xml:space="preserve"> total</w:t>
        </w:r>
      </w:ins>
      <w:r w:rsidDel="00000000" w:rsidR="00000000" w:rsidRPr="00000000">
        <w:rPr>
          <w:rFonts w:ascii="Times New Roman" w:cs="Times New Roman" w:eastAsia="Times New Roman" w:hAnsi="Times New Roman"/>
          <w:sz w:val="24"/>
          <w:szCs w:val="24"/>
          <w:rtl w:val="0"/>
        </w:rPr>
        <w:t xml:space="preserve"> sites </w:t>
      </w:r>
      <w:ins w:author="Ellen Welti" w:id="29" w:date="2023-04-18T22:25:19Z">
        <w:r w:rsidDel="00000000" w:rsidR="00000000" w:rsidRPr="00000000">
          <w:rPr>
            <w:rFonts w:ascii="Times New Roman" w:cs="Times New Roman" w:eastAsia="Times New Roman" w:hAnsi="Times New Roman"/>
            <w:sz w:val="24"/>
            <w:szCs w:val="24"/>
            <w:rtl w:val="0"/>
          </w:rPr>
          <w:t xml:space="preserve">with 5</w:t>
        </w:r>
      </w:ins>
      <w:del w:author="Ellen Welti" w:id="29" w:date="2023-04-18T22:25:19Z">
        <w:r w:rsidDel="00000000" w:rsidR="00000000" w:rsidRPr="00000000">
          <w:rPr>
            <w:rFonts w:ascii="Times New Roman" w:cs="Times New Roman" w:eastAsia="Times New Roman" w:hAnsi="Times New Roman"/>
            <w:sz w:val="24"/>
            <w:szCs w:val="24"/>
            <w:rtl w:val="0"/>
          </w:rPr>
          <w:delText xml:space="preserve">subject to</w:delText>
        </w:r>
      </w:del>
      <w:r w:rsidDel="00000000" w:rsidR="00000000" w:rsidRPr="00000000">
        <w:rPr>
          <w:rFonts w:ascii="Times New Roman" w:cs="Times New Roman" w:eastAsia="Times New Roman" w:hAnsi="Times New Roman"/>
          <w:sz w:val="24"/>
          <w:szCs w:val="24"/>
          <w:rtl w:val="0"/>
        </w:rPr>
        <w:t xml:space="preserve"> treatment levels</w:t>
      </w:r>
      <w:del w:author="Ellen Welti" w:id="30" w:date="2023-04-18T22:25:10Z">
        <w:r w:rsidDel="00000000" w:rsidR="00000000" w:rsidRPr="00000000">
          <w:rPr>
            <w:rFonts w:ascii="Times New Roman" w:cs="Times New Roman" w:eastAsia="Times New Roman" w:hAnsi="Times New Roman"/>
            <w:sz w:val="24"/>
            <w:szCs w:val="24"/>
            <w:rtl w:val="0"/>
          </w:rPr>
          <w:delText xml:space="preserve"> (three replicates per treatment)</w:delText>
        </w:r>
      </w:del>
      <w:r w:rsidDel="00000000" w:rsidR="00000000" w:rsidRPr="00000000">
        <w:rPr>
          <w:rFonts w:ascii="Times New Roman" w:cs="Times New Roman" w:eastAsia="Times New Roman" w:hAnsi="Times New Roman"/>
          <w:sz w:val="24"/>
          <w:szCs w:val="24"/>
          <w:rtl w:val="0"/>
        </w:rPr>
        <w:t xml:space="preserve">: bison grazed, cattle grazed, ungrazed, prairie dog town in the bison area with insecticide treatment, and prairie dog town in the bison area without insecticide treatment.</w:t>
      </w:r>
      <w:ins w:author="Ellen Welti" w:id="31" w:date="2023-04-18T22:25:30Z">
        <w:r w:rsidDel="00000000" w:rsidR="00000000" w:rsidRPr="00000000">
          <w:rPr>
            <w:rFonts w:ascii="Times New Roman" w:cs="Times New Roman" w:eastAsia="Times New Roman" w:hAnsi="Times New Roman"/>
            <w:sz w:val="24"/>
            <w:szCs w:val="24"/>
            <w:rtl w:val="0"/>
          </w:rPr>
          <w:t xml:space="preserve"> Sites included 15 core sites (3 replicates per treatment level) where corresponding data on temperature and dung counts, and 9 supplemental sites (3 additional replicates of bison grazed, cattle grazed, and ungrazed treatments) where only beetles and no environmental data was collected. </w:t>
        </w:r>
      </w:ins>
      <w:r w:rsidDel="00000000" w:rsidR="00000000" w:rsidRPr="00000000">
        <w:rPr>
          <w:rFonts w:ascii="Times New Roman" w:cs="Times New Roman" w:eastAsia="Times New Roman" w:hAnsi="Times New Roman"/>
          <w:sz w:val="24"/>
          <w:szCs w:val="24"/>
          <w:rtl w:val="0"/>
        </w:rPr>
        <w:t xml:space="preserve"> </w:t>
      </w:r>
      <w:commentRangeStart w:id="0"/>
      <w:r w:rsidDel="00000000" w:rsidR="00000000" w:rsidRPr="00000000">
        <w:rPr>
          <w:rFonts w:ascii="Times New Roman" w:cs="Times New Roman" w:eastAsia="Times New Roman" w:hAnsi="Times New Roman"/>
          <w:sz w:val="24"/>
          <w:szCs w:val="24"/>
          <w:rtl w:val="0"/>
        </w:rPr>
        <w:t xml:space="preserve">Land owned by American Prairie or leased by BLM was formerly plowed and used for crop plants and cattle ranching.</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In bison areas, the conversion from cattle grazing to bison grazing took place</w:t>
      </w:r>
      <w:commentRangeStart w:id="1"/>
      <w:commentRangeStart w:id="2"/>
      <w:r w:rsidDel="00000000" w:rsidR="00000000" w:rsidRPr="00000000">
        <w:rPr>
          <w:rFonts w:ascii="Times New Roman" w:cs="Times New Roman" w:eastAsia="Times New Roman" w:hAnsi="Times New Roman"/>
          <w:sz w:val="24"/>
          <w:szCs w:val="24"/>
          <w:rtl w:val="0"/>
        </w:rPr>
        <w:t xml:space="preserve"> 7 to 20</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years before our study began. </w:t>
      </w:r>
      <w:ins w:author="Ellen Welti" w:id="32" w:date="2023-04-18T22:40:46Z">
        <w:r w:rsidDel="00000000" w:rsidR="00000000" w:rsidRPr="00000000">
          <w:rPr>
            <w:rFonts w:ascii="Times New Roman" w:cs="Times New Roman" w:eastAsia="Times New Roman" w:hAnsi="Times New Roman"/>
            <w:sz w:val="24"/>
            <w:szCs w:val="24"/>
            <w:rtl w:val="0"/>
          </w:rPr>
          <w:t xml:space="preserve">In core sites, temperature data was collected with HOBOs …. Dung was quantified in </w:t>
        </w:r>
      </w:ins>
    </w:p>
    <w:p w:rsidR="00000000" w:rsidDel="00000000" w:rsidP="00000000" w:rsidRDefault="00000000" w:rsidRPr="00000000" w14:paraId="00000007">
      <w:pPr>
        <w:rPr>
          <w:ins w:author="Ellen Welti" w:id="32" w:date="2023-04-18T22:40:46Z"/>
          <w:rFonts w:ascii="Times New Roman" w:cs="Times New Roman" w:eastAsia="Times New Roman" w:hAnsi="Times New Roman"/>
          <w:sz w:val="24"/>
          <w:szCs w:val="24"/>
        </w:rPr>
      </w:pPr>
      <w:ins w:author="Ellen Welti" w:id="32" w:date="2023-04-18T22:40:46Z">
        <w:r w:rsidDel="00000000" w:rsidR="00000000" w:rsidRPr="00000000">
          <w:rPr>
            <w:rtl w:val="0"/>
          </w:rPr>
        </w:r>
      </w:ins>
    </w:p>
    <w:p w:rsidR="00000000" w:rsidDel="00000000" w:rsidP="00000000" w:rsidRDefault="00000000" w:rsidRPr="00000000" w14:paraId="00000008">
      <w:pPr>
        <w:rPr>
          <w:rFonts w:ascii="Times New Roman" w:cs="Times New Roman" w:eastAsia="Times New Roman" w:hAnsi="Times New Roman"/>
          <w:b w:val="1"/>
          <w:sz w:val="24"/>
          <w:szCs w:val="24"/>
          <w:rPrChange w:author="Ellen Welti" w:id="33" w:date="2023-04-18T22:41:04Z">
            <w:rPr>
              <w:rFonts w:ascii="Times New Roman" w:cs="Times New Roman" w:eastAsia="Times New Roman" w:hAnsi="Times New Roman"/>
              <w:sz w:val="24"/>
              <w:szCs w:val="24"/>
            </w:rPr>
          </w:rPrChange>
        </w:rPr>
      </w:pPr>
      <w:ins w:author="Ellen Welti" w:id="32" w:date="2023-04-18T22:40:46Z">
        <w:r w:rsidDel="00000000" w:rsidR="00000000" w:rsidRPr="00000000">
          <w:rPr>
            <w:rFonts w:ascii="Times New Roman" w:cs="Times New Roman" w:eastAsia="Times New Roman" w:hAnsi="Times New Roman"/>
            <w:b w:val="1"/>
            <w:sz w:val="24"/>
            <w:szCs w:val="24"/>
            <w:rtl w:val="0"/>
            <w:rPrChange w:author="Ellen Welti" w:id="33" w:date="2023-04-18T22:41:04Z">
              <w:rPr>
                <w:rFonts w:ascii="Times New Roman" w:cs="Times New Roman" w:eastAsia="Times New Roman" w:hAnsi="Times New Roman"/>
                <w:sz w:val="24"/>
                <w:szCs w:val="24"/>
              </w:rPr>
            </w:rPrChange>
          </w:rPr>
          <w:t xml:space="preserve">Dung beetle sampling</w:t>
        </w:r>
      </w:ins>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del w:author="Ellen Welti" w:id="34" w:date="2023-04-18T22:41:00Z">
        <w:r w:rsidDel="00000000" w:rsidR="00000000" w:rsidRPr="00000000">
          <w:rPr>
            <w:rFonts w:ascii="Times New Roman" w:cs="Times New Roman" w:eastAsia="Times New Roman" w:hAnsi="Times New Roman"/>
            <w:sz w:val="24"/>
            <w:szCs w:val="24"/>
            <w:rtl w:val="0"/>
          </w:rPr>
          <w:tab/>
        </w:r>
      </w:del>
      <w:r w:rsidDel="00000000" w:rsidR="00000000" w:rsidRPr="00000000">
        <w:rPr>
          <w:rFonts w:ascii="Times New Roman" w:cs="Times New Roman" w:eastAsia="Times New Roman" w:hAnsi="Times New Roman"/>
          <w:sz w:val="24"/>
          <w:szCs w:val="24"/>
          <w:rtl w:val="0"/>
        </w:rPr>
        <w:t xml:space="preserve">Dung beetles were collected in four pitfall traps per site, with traps arranged in a 50 m x 50 m square ordinated by cardinal directions. Dung beetle pitfall traps were baited using one tablespoon of homogenized pig dung rolled into balls and bound by 4” X 4” pieces of cheesecloth. Pig dung was sourced from the Swine Teaching and Research Center operated by the Department of Animal Sciences and Industry at Kansas State University</w:t>
      </w:r>
      <w:ins w:author="Ellen Welti" w:id="35" w:date="2023-04-18T22:32:40Z">
        <w:r w:rsidDel="00000000" w:rsidR="00000000" w:rsidRPr="00000000">
          <w:rPr>
            <w:rFonts w:ascii="Times New Roman" w:cs="Times New Roman" w:eastAsia="Times New Roman" w:hAnsi="Times New Roman"/>
            <w:sz w:val="24"/>
            <w:szCs w:val="24"/>
            <w:rtl w:val="0"/>
          </w:rPr>
          <w:t xml:space="preserve"> and was frozen before deployment</w:t>
        </w:r>
      </w:ins>
      <w:r w:rsidDel="00000000" w:rsidR="00000000" w:rsidRPr="00000000">
        <w:rPr>
          <w:rFonts w:ascii="Times New Roman" w:cs="Times New Roman" w:eastAsia="Times New Roman" w:hAnsi="Times New Roman"/>
          <w:sz w:val="24"/>
          <w:szCs w:val="24"/>
          <w:rtl w:val="0"/>
        </w:rPr>
        <w:t xml:space="preserve">. The traps</w:t>
      </w:r>
      <w:del w:author="Ellen Welti" w:id="36" w:date="2023-04-18T22:33:01Z">
        <w:r w:rsidDel="00000000" w:rsidR="00000000" w:rsidRPr="00000000">
          <w:rPr>
            <w:rFonts w:ascii="Times New Roman" w:cs="Times New Roman" w:eastAsia="Times New Roman" w:hAnsi="Times New Roman"/>
            <w:sz w:val="24"/>
            <w:szCs w:val="24"/>
            <w:rtl w:val="0"/>
          </w:rPr>
          <w:delText xml:space="preserve">, which</w:delText>
        </w:r>
      </w:del>
      <w:r w:rsidDel="00000000" w:rsidR="00000000" w:rsidRPr="00000000">
        <w:rPr>
          <w:rFonts w:ascii="Times New Roman" w:cs="Times New Roman" w:eastAsia="Times New Roman" w:hAnsi="Times New Roman"/>
          <w:sz w:val="24"/>
          <w:szCs w:val="24"/>
          <w:rtl w:val="0"/>
        </w:rPr>
        <w:t xml:space="preserve"> were made of </w:t>
      </w:r>
      <w:ins w:author="Ellen Welti" w:id="37" w:date="2023-04-18T22:35:08Z">
        <w:r w:rsidDel="00000000" w:rsidR="00000000" w:rsidRPr="00000000">
          <w:rPr>
            <w:rFonts w:ascii="Times New Roman" w:cs="Times New Roman" w:eastAsia="Times New Roman" w:hAnsi="Times New Roman"/>
            <w:sz w:val="24"/>
            <w:szCs w:val="24"/>
            <w:rtl w:val="0"/>
          </w:rPr>
          <w:t xml:space="preserve">0.65</w:t>
        </w:r>
      </w:ins>
      <w:del w:author="Ellen Welti" w:id="37" w:date="2023-04-18T22:35:08Z">
        <w:r w:rsidDel="00000000" w:rsidR="00000000" w:rsidRPr="00000000">
          <w:rPr>
            <w:rFonts w:ascii="Times New Roman" w:cs="Times New Roman" w:eastAsia="Times New Roman" w:hAnsi="Times New Roman"/>
            <w:sz w:val="24"/>
            <w:szCs w:val="24"/>
            <w:rtl w:val="0"/>
          </w:rPr>
          <w:delText xml:space="preserve">XX</w:delText>
        </w:r>
      </w:del>
      <w:r w:rsidDel="00000000" w:rsidR="00000000" w:rsidRPr="00000000">
        <w:rPr>
          <w:rFonts w:ascii="Times New Roman" w:cs="Times New Roman" w:eastAsia="Times New Roman" w:hAnsi="Times New Roman"/>
          <w:sz w:val="24"/>
          <w:szCs w:val="24"/>
          <w:rtl w:val="0"/>
        </w:rPr>
        <w:t xml:space="preserve"> </w:t>
      </w:r>
      <w:ins w:author="Ellen Welti" w:id="38" w:date="2023-04-18T22:36:12Z">
        <w:r w:rsidDel="00000000" w:rsidR="00000000" w:rsidRPr="00000000">
          <w:rPr>
            <w:rFonts w:ascii="Times New Roman" w:cs="Times New Roman" w:eastAsia="Times New Roman" w:hAnsi="Times New Roman"/>
            <w:sz w:val="24"/>
            <w:szCs w:val="24"/>
            <w:rtl w:val="0"/>
          </w:rPr>
          <w:t xml:space="preserve">L</w:t>
        </w:r>
      </w:ins>
      <w:del w:author="Ellen Welti" w:id="38" w:date="2023-04-18T22:36:12Z">
        <w:r w:rsidDel="00000000" w:rsidR="00000000" w:rsidRPr="00000000">
          <w:rPr>
            <w:rFonts w:ascii="Times New Roman" w:cs="Times New Roman" w:eastAsia="Times New Roman" w:hAnsi="Times New Roman"/>
            <w:sz w:val="24"/>
            <w:szCs w:val="24"/>
            <w:rtl w:val="0"/>
          </w:rPr>
          <w:delText xml:space="preserve">liter</w:delText>
        </w:r>
      </w:del>
      <w:r w:rsidDel="00000000" w:rsidR="00000000" w:rsidRPr="00000000">
        <w:rPr>
          <w:rFonts w:ascii="Times New Roman" w:cs="Times New Roman" w:eastAsia="Times New Roman" w:hAnsi="Times New Roman"/>
          <w:sz w:val="24"/>
          <w:szCs w:val="24"/>
          <w:rtl w:val="0"/>
        </w:rPr>
        <w:t xml:space="preserve"> plastic cups</w:t>
      </w:r>
      <w:ins w:author="Ellen Welti" w:id="39" w:date="2023-04-18T22:36:58Z">
        <w:r w:rsidDel="00000000" w:rsidR="00000000" w:rsidRPr="00000000">
          <w:rPr>
            <w:rFonts w:ascii="Times New Roman" w:cs="Times New Roman" w:eastAsia="Times New Roman" w:hAnsi="Times New Roman"/>
            <w:sz w:val="24"/>
            <w:szCs w:val="24"/>
            <w:rtl w:val="0"/>
          </w:rPr>
          <w:t xml:space="preserve"> (9cm diameter, 15 cm depth)</w:t>
        </w:r>
      </w:ins>
      <w:r w:rsidDel="00000000" w:rsidR="00000000" w:rsidRPr="00000000">
        <w:rPr>
          <w:rFonts w:ascii="Times New Roman" w:cs="Times New Roman" w:eastAsia="Times New Roman" w:hAnsi="Times New Roman"/>
          <w:sz w:val="24"/>
          <w:szCs w:val="24"/>
          <w:rtl w:val="0"/>
        </w:rPr>
        <w:t xml:space="preserve"> </w:t>
      </w:r>
      <w:ins w:author="Ellen Welti" w:id="40" w:date="2023-04-18T22:33:07Z">
        <w:r w:rsidDel="00000000" w:rsidR="00000000" w:rsidRPr="00000000">
          <w:rPr>
            <w:rFonts w:ascii="Times New Roman" w:cs="Times New Roman" w:eastAsia="Times New Roman" w:hAnsi="Times New Roman"/>
            <w:sz w:val="24"/>
            <w:szCs w:val="24"/>
            <w:rtl w:val="0"/>
          </w:rPr>
          <w:t xml:space="preserve">and </w:t>
        </w:r>
      </w:ins>
      <w:r w:rsidDel="00000000" w:rsidR="00000000" w:rsidRPr="00000000">
        <w:rPr>
          <w:rFonts w:ascii="Times New Roman" w:cs="Times New Roman" w:eastAsia="Times New Roman" w:hAnsi="Times New Roman"/>
          <w:sz w:val="24"/>
          <w:szCs w:val="24"/>
          <w:rtl w:val="0"/>
        </w:rPr>
        <w:t xml:space="preserve">were filled ¼ full with soapy water, baited with pig dung using binder clips to attach cheesecloth balls to pitfall trap cups, and left open for 48 hours during each trapping period. Following </w:t>
      </w:r>
      <w:del w:author="Ellen Welti" w:id="41" w:date="2023-04-18T22:34:00Z">
        <w:r w:rsidDel="00000000" w:rsidR="00000000" w:rsidRPr="00000000">
          <w:rPr>
            <w:rFonts w:ascii="Times New Roman" w:cs="Times New Roman" w:eastAsia="Times New Roman" w:hAnsi="Times New Roman"/>
            <w:sz w:val="24"/>
            <w:szCs w:val="24"/>
            <w:rtl w:val="0"/>
          </w:rPr>
          <w:delText xml:space="preserve">the 2 days </w:delText>
        </w:r>
      </w:del>
      <w:r w:rsidDel="00000000" w:rsidR="00000000" w:rsidRPr="00000000">
        <w:rPr>
          <w:rFonts w:ascii="Times New Roman" w:cs="Times New Roman" w:eastAsia="Times New Roman" w:hAnsi="Times New Roman"/>
          <w:sz w:val="24"/>
          <w:szCs w:val="24"/>
          <w:rtl w:val="0"/>
        </w:rPr>
        <w:t xml:space="preserve">exposure, the traps were collected and samples were washed three times using plain water. The specimens were then stored in 99.7% ethanol</w:t>
      </w:r>
      <w:del w:author="Ellen Welti" w:id="42" w:date="2023-04-18T22:33:31Z">
        <w:r w:rsidDel="00000000" w:rsidR="00000000" w:rsidRPr="00000000">
          <w:rPr>
            <w:rFonts w:ascii="Times New Roman" w:cs="Times New Roman" w:eastAsia="Times New Roman" w:hAnsi="Times New Roman"/>
            <w:sz w:val="24"/>
            <w:szCs w:val="24"/>
            <w:rtl w:val="0"/>
          </w:rPr>
          <w:delText xml:space="preserve"> to preserve the samples until sorting</w:delText>
        </w:r>
      </w:del>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and </w:t>
      </w:r>
      <w:ins w:author="Ellen Welti" w:id="43" w:date="2023-04-18T22:26:33Z">
        <w:r w:rsidDel="00000000" w:rsidR="00000000" w:rsidRPr="00000000">
          <w:rPr>
            <w:rFonts w:ascii="Times New Roman" w:cs="Times New Roman" w:eastAsia="Times New Roman" w:hAnsi="Times New Roman"/>
            <w:b w:val="1"/>
            <w:sz w:val="24"/>
            <w:szCs w:val="24"/>
            <w:rtl w:val="0"/>
          </w:rPr>
          <w:t xml:space="preserve">size</w:t>
        </w:r>
      </w:ins>
      <w:ins w:author="Ellen Welti" w:id="44" w:date="2023-04-18T22:26:27Z">
        <w:del w:author="Ellen Welti" w:id="43" w:date="2023-04-18T22:26:33Z">
          <w:r w:rsidDel="00000000" w:rsidR="00000000" w:rsidRPr="00000000">
            <w:rPr>
              <w:rFonts w:ascii="Times New Roman" w:cs="Times New Roman" w:eastAsia="Times New Roman" w:hAnsi="Times New Roman"/>
              <w:b w:val="1"/>
              <w:sz w:val="24"/>
              <w:szCs w:val="24"/>
              <w:rtl w:val="0"/>
            </w:rPr>
            <w:delText xml:space="preserve">b</w:delText>
          </w:r>
        </w:del>
      </w:ins>
      <w:del w:author="Ellen Welti" w:id="43" w:date="2023-04-18T22:26:33Z">
        <w:r w:rsidDel="00000000" w:rsidR="00000000" w:rsidRPr="00000000">
          <w:rPr>
            <w:rFonts w:ascii="Times New Roman" w:cs="Times New Roman" w:eastAsia="Times New Roman" w:hAnsi="Times New Roman"/>
            <w:b w:val="1"/>
            <w:sz w:val="24"/>
            <w:szCs w:val="24"/>
            <w:rtl w:val="0"/>
          </w:rPr>
          <w:delText xml:space="preserve">B</w:delText>
        </w:r>
        <w:r w:rsidDel="00000000" w:rsidR="00000000" w:rsidRPr="00000000">
          <w:rPr>
            <w:rFonts w:ascii="Times New Roman" w:cs="Times New Roman" w:eastAsia="Times New Roman" w:hAnsi="Times New Roman"/>
            <w:b w:val="1"/>
            <w:sz w:val="24"/>
            <w:szCs w:val="24"/>
            <w:rtl w:val="0"/>
          </w:rPr>
          <w:delText xml:space="preserve">odily</w:delText>
        </w:r>
      </w:del>
      <w:r w:rsidDel="00000000" w:rsidR="00000000" w:rsidRPr="00000000">
        <w:rPr>
          <w:rFonts w:ascii="Times New Roman" w:cs="Times New Roman" w:eastAsia="Times New Roman" w:hAnsi="Times New Roman"/>
          <w:b w:val="1"/>
          <w:sz w:val="24"/>
          <w:szCs w:val="24"/>
          <w:rtl w:val="0"/>
        </w:rPr>
        <w:t xml:space="preserve"> </w:t>
      </w:r>
      <w:ins w:author="Ellen Welti" w:id="45" w:date="2023-04-18T22:26:37Z">
        <w:r w:rsidDel="00000000" w:rsidR="00000000" w:rsidRPr="00000000">
          <w:rPr>
            <w:rFonts w:ascii="Times New Roman" w:cs="Times New Roman" w:eastAsia="Times New Roman" w:hAnsi="Times New Roman"/>
            <w:b w:val="1"/>
            <w:sz w:val="24"/>
            <w:szCs w:val="24"/>
            <w:rtl w:val="0"/>
          </w:rPr>
          <w:t xml:space="preserve">m</w:t>
        </w:r>
      </w:ins>
      <w:del w:author="Ellen Welti" w:id="45" w:date="2023-04-18T22:26:37Z">
        <w:r w:rsidDel="00000000" w:rsidR="00000000" w:rsidRPr="00000000">
          <w:rPr>
            <w:rFonts w:ascii="Times New Roman" w:cs="Times New Roman" w:eastAsia="Times New Roman" w:hAnsi="Times New Roman"/>
            <w:b w:val="1"/>
            <w:sz w:val="24"/>
            <w:szCs w:val="24"/>
            <w:rtl w:val="0"/>
          </w:rPr>
          <w:delText xml:space="preserve">M</w:delText>
        </w:r>
      </w:del>
      <w:r w:rsidDel="00000000" w:rsidR="00000000" w:rsidRPr="00000000">
        <w:rPr>
          <w:rFonts w:ascii="Times New Roman" w:cs="Times New Roman" w:eastAsia="Times New Roman" w:hAnsi="Times New Roman"/>
          <w:b w:val="1"/>
          <w:sz w:val="24"/>
          <w:szCs w:val="24"/>
          <w:rtl w:val="0"/>
        </w:rPr>
        <w:t xml:space="preserve">easurements</w:t>
      </w:r>
    </w:p>
    <w:p w:rsidR="00000000" w:rsidDel="00000000" w:rsidP="00000000" w:rsidRDefault="00000000" w:rsidRPr="00000000" w14:paraId="0000000C">
      <w:pPr>
        <w:rPr>
          <w:ins w:author="Ellen Welti" w:id="54" w:date="2023-04-18T22:43:08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del w:author="Ellen Welti" w:id="46" w:date="2023-04-18T22:38:31Z">
        <w:r w:rsidDel="00000000" w:rsidR="00000000" w:rsidRPr="00000000">
          <w:rPr>
            <w:rFonts w:ascii="Times New Roman" w:cs="Times New Roman" w:eastAsia="Times New Roman" w:hAnsi="Times New Roman"/>
            <w:sz w:val="24"/>
            <w:szCs w:val="24"/>
            <w:rtl w:val="0"/>
          </w:rPr>
          <w:delText xml:space="preserve">When individuals were available</w:delText>
        </w:r>
      </w:del>
      <w:r w:rsidDel="00000000" w:rsidR="00000000" w:rsidRPr="00000000">
        <w:rPr>
          <w:rFonts w:ascii="Times New Roman" w:cs="Times New Roman" w:eastAsia="Times New Roman" w:hAnsi="Times New Roman"/>
          <w:sz w:val="24"/>
          <w:szCs w:val="24"/>
          <w:rtl w:val="0"/>
        </w:rPr>
        <w:t xml:space="preserve">,</w:t>
      </w:r>
      <w:del w:author="Ellen Welti" w:id="47" w:date="2023-04-18T22:38:20Z">
        <w:r w:rsidDel="00000000" w:rsidR="00000000" w:rsidRPr="00000000">
          <w:rPr>
            <w:rFonts w:ascii="Times New Roman" w:cs="Times New Roman" w:eastAsia="Times New Roman" w:hAnsi="Times New Roman"/>
            <w:sz w:val="24"/>
            <w:szCs w:val="24"/>
            <w:rtl w:val="0"/>
          </w:rPr>
          <w:delText xml:space="preserve"> from each sample,</w:delText>
        </w:r>
      </w:del>
      <w:del w:author="Ellen Welti" w:id="48" w:date="2023-04-18T22:38:46Z">
        <w:r w:rsidDel="00000000" w:rsidR="00000000" w:rsidRPr="00000000">
          <w:rPr>
            <w:rFonts w:ascii="Times New Roman" w:cs="Times New Roman" w:eastAsia="Times New Roman" w:hAnsi="Times New Roman"/>
            <w:sz w:val="24"/>
            <w:szCs w:val="24"/>
            <w:rtl w:val="0"/>
          </w:rPr>
          <w:delText xml:space="preserve"> w</w:delText>
        </w:r>
      </w:del>
      <w:r w:rsidDel="00000000" w:rsidR="00000000" w:rsidRPr="00000000">
        <w:rPr>
          <w:rFonts w:ascii="Times New Roman" w:cs="Times New Roman" w:eastAsia="Times New Roman" w:hAnsi="Times New Roman"/>
          <w:sz w:val="24"/>
          <w:szCs w:val="24"/>
          <w:rtl w:val="0"/>
        </w:rPr>
        <w:t xml:space="preserve">We measured 10 specimens of </w:t>
      </w:r>
      <w:r w:rsidDel="00000000" w:rsidR="00000000" w:rsidRPr="00000000">
        <w:rPr>
          <w:rFonts w:ascii="Times New Roman" w:cs="Times New Roman" w:eastAsia="Times New Roman" w:hAnsi="Times New Roman"/>
          <w:i w:val="1"/>
          <w:sz w:val="24"/>
          <w:szCs w:val="24"/>
          <w:rtl w:val="0"/>
        </w:rPr>
        <w:t xml:space="preserve">C</w:t>
      </w:r>
      <w:ins w:author="Ellen Welti" w:id="49" w:date="2023-04-18T22:58:07Z">
        <w:r w:rsidDel="00000000" w:rsidR="00000000" w:rsidRPr="00000000">
          <w:rPr>
            <w:rFonts w:ascii="Times New Roman" w:cs="Times New Roman" w:eastAsia="Times New Roman" w:hAnsi="Times New Roman"/>
            <w:i w:val="1"/>
            <w:sz w:val="24"/>
            <w:szCs w:val="24"/>
            <w:rtl w:val="0"/>
          </w:rPr>
          <w:t xml:space="preserve">.</w:t>
        </w:r>
      </w:ins>
      <w:del w:author="Ellen Welti" w:id="49" w:date="2023-04-18T22:58:07Z">
        <w:r w:rsidDel="00000000" w:rsidR="00000000" w:rsidRPr="00000000">
          <w:rPr>
            <w:rFonts w:ascii="Times New Roman" w:cs="Times New Roman" w:eastAsia="Times New Roman" w:hAnsi="Times New Roman"/>
            <w:i w:val="1"/>
            <w:sz w:val="24"/>
            <w:szCs w:val="24"/>
            <w:rtl w:val="0"/>
          </w:rPr>
          <w:delText xml:space="preserve">anthon</w:delText>
        </w:r>
      </w:del>
      <w:r w:rsidDel="00000000" w:rsidR="00000000" w:rsidRPr="00000000">
        <w:rPr>
          <w:rFonts w:ascii="Times New Roman" w:cs="Times New Roman" w:eastAsia="Times New Roman" w:hAnsi="Times New Roman"/>
          <w:i w:val="1"/>
          <w:sz w:val="24"/>
          <w:szCs w:val="24"/>
          <w:rtl w:val="0"/>
        </w:rPr>
        <w:t xml:space="preserve"> pilularius</w:t>
      </w:r>
      <w:r w:rsidDel="00000000" w:rsidR="00000000" w:rsidRPr="00000000">
        <w:rPr>
          <w:rFonts w:ascii="Times New Roman" w:cs="Times New Roman" w:eastAsia="Times New Roman" w:hAnsi="Times New Roman"/>
          <w:sz w:val="24"/>
          <w:szCs w:val="24"/>
          <w:rtl w:val="0"/>
        </w:rPr>
        <w:t xml:space="preserve">, 10 </w:t>
      </w:r>
      <w:r w:rsidDel="00000000" w:rsidR="00000000" w:rsidRPr="00000000">
        <w:rPr>
          <w:rFonts w:ascii="Times New Roman" w:cs="Times New Roman" w:eastAsia="Times New Roman" w:hAnsi="Times New Roman"/>
          <w:i w:val="1"/>
          <w:sz w:val="24"/>
          <w:szCs w:val="24"/>
          <w:rtl w:val="0"/>
        </w:rPr>
        <w:t xml:space="preserve">Onthophagus nuchicornis</w:t>
      </w:r>
      <w:r w:rsidDel="00000000" w:rsidR="00000000" w:rsidRPr="00000000">
        <w:rPr>
          <w:rFonts w:ascii="Times New Roman" w:cs="Times New Roman" w:eastAsia="Times New Roman" w:hAnsi="Times New Roman"/>
          <w:sz w:val="24"/>
          <w:szCs w:val="24"/>
          <w:rtl w:val="0"/>
        </w:rPr>
        <w:t xml:space="preserve"> males, and 10 </w:t>
      </w:r>
      <w:r w:rsidDel="00000000" w:rsidR="00000000" w:rsidRPr="00000000">
        <w:rPr>
          <w:rFonts w:ascii="Times New Roman" w:cs="Times New Roman" w:eastAsia="Times New Roman" w:hAnsi="Times New Roman"/>
          <w:i w:val="1"/>
          <w:sz w:val="24"/>
          <w:szCs w:val="24"/>
          <w:rtl w:val="0"/>
        </w:rPr>
        <w:t xml:space="preserve">O</w:t>
      </w:r>
      <w:ins w:author="Ellen Welti" w:id="50" w:date="2023-04-18T22:57:47Z">
        <w:r w:rsidDel="00000000" w:rsidR="00000000" w:rsidRPr="00000000">
          <w:rPr>
            <w:rFonts w:ascii="Times New Roman" w:cs="Times New Roman" w:eastAsia="Times New Roman" w:hAnsi="Times New Roman"/>
            <w:i w:val="1"/>
            <w:sz w:val="24"/>
            <w:szCs w:val="24"/>
            <w:rtl w:val="0"/>
          </w:rPr>
          <w:t xml:space="preserve">.</w:t>
        </w:r>
      </w:ins>
      <w:del w:author="Ellen Welti" w:id="50" w:date="2023-04-18T22:57:47Z">
        <w:r w:rsidDel="00000000" w:rsidR="00000000" w:rsidRPr="00000000">
          <w:rPr>
            <w:rFonts w:ascii="Times New Roman" w:cs="Times New Roman" w:eastAsia="Times New Roman" w:hAnsi="Times New Roman"/>
            <w:i w:val="1"/>
            <w:sz w:val="24"/>
            <w:szCs w:val="24"/>
            <w:rtl w:val="0"/>
          </w:rPr>
          <w:delText xml:space="preserve">nthophagus</w:delText>
        </w:r>
      </w:del>
      <w:r w:rsidDel="00000000" w:rsidR="00000000" w:rsidRPr="00000000">
        <w:rPr>
          <w:rFonts w:ascii="Times New Roman" w:cs="Times New Roman" w:eastAsia="Times New Roman" w:hAnsi="Times New Roman"/>
          <w:i w:val="1"/>
          <w:sz w:val="24"/>
          <w:szCs w:val="24"/>
          <w:rtl w:val="0"/>
        </w:rPr>
        <w:t xml:space="preserve"> nuchicornis</w:t>
      </w:r>
      <w:r w:rsidDel="00000000" w:rsidR="00000000" w:rsidRPr="00000000">
        <w:rPr>
          <w:rFonts w:ascii="Times New Roman" w:cs="Times New Roman" w:eastAsia="Times New Roman" w:hAnsi="Times New Roman"/>
          <w:sz w:val="24"/>
          <w:szCs w:val="24"/>
          <w:rtl w:val="0"/>
        </w:rPr>
        <w:t xml:space="preserve"> females</w:t>
      </w:r>
      <w:ins w:author="Ellen Welti" w:id="51" w:date="2023-04-18T22:38:23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each sample</w:t>
        </w:r>
      </w:ins>
      <w:r w:rsidDel="00000000" w:rsidR="00000000" w:rsidRPr="00000000">
        <w:rPr>
          <w:rFonts w:ascii="Times New Roman" w:cs="Times New Roman" w:eastAsia="Times New Roman" w:hAnsi="Times New Roman"/>
          <w:sz w:val="24"/>
          <w:szCs w:val="24"/>
          <w:rtl w:val="0"/>
        </w:rPr>
        <w:t xml:space="preserve">. If fewer than 10 individuals of any group were found in a trap, all specimens available were measured. On each specimen, we measured head length, forearm length, central thorax length, and central elytra length using electronic calipers (0.01 mm accuracy). For </w:t>
      </w:r>
      <w:r w:rsidDel="00000000" w:rsidR="00000000" w:rsidRPr="00000000">
        <w:rPr>
          <w:rFonts w:ascii="Times New Roman" w:cs="Times New Roman" w:eastAsia="Times New Roman" w:hAnsi="Times New Roman"/>
          <w:i w:val="1"/>
          <w:sz w:val="24"/>
          <w:szCs w:val="24"/>
          <w:rtl w:val="0"/>
        </w:rPr>
        <w:t xml:space="preserve">O</w:t>
      </w:r>
      <w:ins w:author="Ellen Welti" w:id="52" w:date="2023-04-18T22:57:54Z">
        <w:r w:rsidDel="00000000" w:rsidR="00000000" w:rsidRPr="00000000">
          <w:rPr>
            <w:rFonts w:ascii="Times New Roman" w:cs="Times New Roman" w:eastAsia="Times New Roman" w:hAnsi="Times New Roman"/>
            <w:i w:val="1"/>
            <w:sz w:val="24"/>
            <w:szCs w:val="24"/>
            <w:rtl w:val="0"/>
          </w:rPr>
          <w:t xml:space="preserve">.</w:t>
        </w:r>
      </w:ins>
      <w:del w:author="Ellen Welti" w:id="52" w:date="2023-04-18T22:57:54Z">
        <w:r w:rsidDel="00000000" w:rsidR="00000000" w:rsidRPr="00000000">
          <w:rPr>
            <w:rFonts w:ascii="Times New Roman" w:cs="Times New Roman" w:eastAsia="Times New Roman" w:hAnsi="Times New Roman"/>
            <w:i w:val="1"/>
            <w:sz w:val="24"/>
            <w:szCs w:val="24"/>
            <w:rtl w:val="0"/>
          </w:rPr>
          <w:delText xml:space="preserve">nthophagus</w:delText>
        </w:r>
      </w:del>
      <w:r w:rsidDel="00000000" w:rsidR="00000000" w:rsidRPr="00000000">
        <w:rPr>
          <w:rFonts w:ascii="Times New Roman" w:cs="Times New Roman" w:eastAsia="Times New Roman" w:hAnsi="Times New Roman"/>
          <w:i w:val="1"/>
          <w:sz w:val="24"/>
          <w:szCs w:val="24"/>
          <w:rtl w:val="0"/>
        </w:rPr>
        <w:t xml:space="preserve"> nuchicornis </w:t>
      </w:r>
      <w:r w:rsidDel="00000000" w:rsidR="00000000" w:rsidRPr="00000000">
        <w:rPr>
          <w:rFonts w:ascii="Times New Roman" w:cs="Times New Roman" w:eastAsia="Times New Roman" w:hAnsi="Times New Roman"/>
          <w:sz w:val="24"/>
          <w:szCs w:val="24"/>
          <w:rtl w:val="0"/>
        </w:rPr>
        <w:t xml:space="preserve">males, we additionally measured horn length.</w:t>
      </w:r>
      <w:del w:author="Ellen Welti" w:id="53" w:date="2023-04-18T22:40:11Z">
        <w:r w:rsidDel="00000000" w:rsidR="00000000" w:rsidRPr="00000000">
          <w:rPr>
            <w:rFonts w:ascii="Times New Roman" w:cs="Times New Roman" w:eastAsia="Times New Roman" w:hAnsi="Times New Roman"/>
            <w:sz w:val="24"/>
            <w:szCs w:val="24"/>
            <w:rtl w:val="0"/>
          </w:rPr>
          <w:delText xml:space="preserve"> No other dung beetle species were counted or measured. </w:delText>
        </w:r>
      </w:del>
      <w:ins w:author="Ellen Welti" w:id="54" w:date="2023-04-18T22:43:08Z">
        <w:r w:rsidDel="00000000" w:rsidR="00000000" w:rsidRPr="00000000">
          <w:rPr>
            <w:rtl w:val="0"/>
          </w:rPr>
        </w:r>
      </w:ins>
    </w:p>
    <w:p w:rsidR="00000000" w:rsidDel="00000000" w:rsidP="00000000" w:rsidRDefault="00000000" w:rsidRPr="00000000" w14:paraId="0000000D">
      <w:pPr>
        <w:rPr>
          <w:ins w:author="Ellen Welti" w:id="54" w:date="2023-04-18T22:43:08Z"/>
          <w:rFonts w:ascii="Times New Roman" w:cs="Times New Roman" w:eastAsia="Times New Roman" w:hAnsi="Times New Roman"/>
          <w:sz w:val="24"/>
          <w:szCs w:val="24"/>
        </w:rPr>
      </w:pPr>
      <w:ins w:author="Ellen Welti" w:id="54" w:date="2023-04-18T22:43:08Z">
        <w:r w:rsidDel="00000000" w:rsidR="00000000" w:rsidRPr="00000000">
          <w:rPr>
            <w:rtl w:val="0"/>
          </w:rPr>
        </w:r>
      </w:ins>
    </w:p>
    <w:p w:rsidR="00000000" w:rsidDel="00000000" w:rsidP="00000000" w:rsidRDefault="00000000" w:rsidRPr="00000000" w14:paraId="0000000E">
      <w:pPr>
        <w:rPr>
          <w:ins w:author="Ellen Welti" w:id="54" w:date="2023-04-18T22:43:08Z"/>
          <w:rFonts w:ascii="Times New Roman" w:cs="Times New Roman" w:eastAsia="Times New Roman" w:hAnsi="Times New Roman"/>
          <w:b w:val="1"/>
          <w:sz w:val="24"/>
          <w:szCs w:val="24"/>
          <w:rPrChange w:author="Ellen Welti" w:id="55" w:date="2023-04-18T22:43:16Z">
            <w:rPr>
              <w:rFonts w:ascii="Times New Roman" w:cs="Times New Roman" w:eastAsia="Times New Roman" w:hAnsi="Times New Roman"/>
              <w:sz w:val="24"/>
              <w:szCs w:val="24"/>
            </w:rPr>
          </w:rPrChange>
        </w:rPr>
      </w:pPr>
      <w:ins w:author="Ellen Welti" w:id="54" w:date="2023-04-18T22:43:08Z">
        <w:r w:rsidDel="00000000" w:rsidR="00000000" w:rsidRPr="00000000">
          <w:rPr>
            <w:rFonts w:ascii="Times New Roman" w:cs="Times New Roman" w:eastAsia="Times New Roman" w:hAnsi="Times New Roman"/>
            <w:b w:val="1"/>
            <w:sz w:val="24"/>
            <w:szCs w:val="24"/>
            <w:rtl w:val="0"/>
            <w:rPrChange w:author="Ellen Welti" w:id="55" w:date="2023-04-18T22:43:16Z">
              <w:rPr>
                <w:rFonts w:ascii="Times New Roman" w:cs="Times New Roman" w:eastAsia="Times New Roman" w:hAnsi="Times New Roman"/>
                <w:sz w:val="24"/>
                <w:szCs w:val="24"/>
              </w:rPr>
            </w:rPrChange>
          </w:rPr>
          <w:t xml:space="preserve">Statistics</w:t>
        </w:r>
      </w:ins>
    </w:p>
    <w:p w:rsidR="00000000" w:rsidDel="00000000" w:rsidP="00000000" w:rsidRDefault="00000000" w:rsidRPr="00000000" w14:paraId="0000000F">
      <w:pPr>
        <w:rPr>
          <w:ins w:author="Ellen Welti" w:id="54" w:date="2023-04-18T22:43:08Z"/>
          <w:rFonts w:ascii="Times New Roman" w:cs="Times New Roman" w:eastAsia="Times New Roman" w:hAnsi="Times New Roman"/>
          <w:sz w:val="24"/>
          <w:szCs w:val="24"/>
          <w:rPrChange w:author="Ellen Welti" w:id="55" w:date="2023-04-18T22:43:16Z">
            <w:rPr>
              <w:rFonts w:ascii="Times New Roman" w:cs="Times New Roman" w:eastAsia="Times New Roman" w:hAnsi="Times New Roman"/>
              <w:sz w:val="24"/>
              <w:szCs w:val="24"/>
            </w:rPr>
          </w:rPrChange>
        </w:rPr>
      </w:pPr>
      <w:ins w:author="Ellen Welti" w:id="54" w:date="2023-04-18T22:43:08Z">
        <w:r w:rsidDel="00000000" w:rsidR="00000000" w:rsidRPr="00000000">
          <w:rPr>
            <w:rFonts w:ascii="Times New Roman" w:cs="Times New Roman" w:eastAsia="Times New Roman" w:hAnsi="Times New Roman"/>
            <w:sz w:val="24"/>
            <w:szCs w:val="24"/>
            <w:rtl w:val="0"/>
            <w:rPrChange w:author="Ellen Welti" w:id="55" w:date="2023-04-18T22:43:16Z">
              <w:rPr>
                <w:rFonts w:ascii="Times New Roman" w:cs="Times New Roman" w:eastAsia="Times New Roman" w:hAnsi="Times New Roman"/>
                <w:sz w:val="24"/>
                <w:szCs w:val="24"/>
              </w:rPr>
            </w:rPrChange>
          </w:rPr>
          <w:t xml:space="preserve">We first calculated body size estimates of each of the three groups of </w:t>
        </w:r>
        <w:r w:rsidDel="00000000" w:rsidR="00000000" w:rsidRPr="00000000">
          <w:rPr>
            <w:rFonts w:ascii="Times New Roman" w:cs="Times New Roman" w:eastAsia="Times New Roman" w:hAnsi="Times New Roman"/>
            <w:sz w:val="24"/>
            <w:szCs w:val="24"/>
            <w:rtl w:val="0"/>
            <w:rPrChange w:author="Ellen Welti" w:id="55" w:date="2023-04-18T22:43:16Z">
              <w:rPr>
                <w:rFonts w:ascii="Times New Roman" w:cs="Times New Roman" w:eastAsia="Times New Roman" w:hAnsi="Times New Roman"/>
                <w:sz w:val="24"/>
                <w:szCs w:val="24"/>
              </w:rPr>
            </w:rPrChange>
          </w:rPr>
          <w:t xml:space="preserve">C. pilularius, O. nuchicornis </w:t>
        </w:r>
        <w:r w:rsidDel="00000000" w:rsidR="00000000" w:rsidRPr="00000000">
          <w:rPr>
            <w:rFonts w:ascii="Times New Roman" w:cs="Times New Roman" w:eastAsia="Times New Roman" w:hAnsi="Times New Roman"/>
            <w:sz w:val="24"/>
            <w:szCs w:val="24"/>
            <w:rtl w:val="0"/>
            <w:rPrChange w:author="Ellen Welti" w:id="55" w:date="2023-04-18T22:43:16Z">
              <w:rPr>
                <w:rFonts w:ascii="Times New Roman" w:cs="Times New Roman" w:eastAsia="Times New Roman" w:hAnsi="Times New Roman"/>
                <w:sz w:val="24"/>
                <w:szCs w:val="24"/>
              </w:rPr>
            </w:rPrChange>
          </w:rPr>
          <w:t xml:space="preserve">females, and </w:t>
        </w:r>
        <w:r w:rsidDel="00000000" w:rsidR="00000000" w:rsidRPr="00000000">
          <w:rPr>
            <w:rFonts w:ascii="Times New Roman" w:cs="Times New Roman" w:eastAsia="Times New Roman" w:hAnsi="Times New Roman"/>
            <w:sz w:val="24"/>
            <w:szCs w:val="24"/>
            <w:rtl w:val="0"/>
            <w:rPrChange w:author="Ellen Welti" w:id="55" w:date="2023-04-18T22:43:16Z">
              <w:rPr>
                <w:rFonts w:ascii="Times New Roman" w:cs="Times New Roman" w:eastAsia="Times New Roman" w:hAnsi="Times New Roman"/>
                <w:sz w:val="24"/>
                <w:szCs w:val="24"/>
              </w:rPr>
            </w:rPrChange>
          </w:rPr>
          <w:t xml:space="preserve">O. nuchicornis </w:t>
        </w:r>
        <w:r w:rsidDel="00000000" w:rsidR="00000000" w:rsidRPr="00000000">
          <w:rPr>
            <w:rFonts w:ascii="Times New Roman" w:cs="Times New Roman" w:eastAsia="Times New Roman" w:hAnsi="Times New Roman"/>
            <w:sz w:val="24"/>
            <w:szCs w:val="24"/>
            <w:rtl w:val="0"/>
            <w:rPrChange w:author="Ellen Welti" w:id="55" w:date="2023-04-18T22:43:16Z">
              <w:rPr>
                <w:rFonts w:ascii="Times New Roman" w:cs="Times New Roman" w:eastAsia="Times New Roman" w:hAnsi="Times New Roman"/>
                <w:sz w:val="24"/>
                <w:szCs w:val="24"/>
              </w:rPr>
            </w:rPrChange>
          </w:rPr>
          <w:t xml:space="preserve">males for each treatment and collection month. Next we examined environmental driver effects on body size of each of the three groups. For all analyses, we used Bayesian linear models fitted with the R package brms (Bürkner 2021). Models were run using four chains for 5000 iterations (50% burn-in) and default brms priors. The form of the body size model was: </w:t>
        </w:r>
      </w:ins>
    </w:p>
    <w:p w:rsidR="00000000" w:rsidDel="00000000" w:rsidP="00000000" w:rsidRDefault="00000000" w:rsidRPr="00000000" w14:paraId="00000010">
      <w:pPr>
        <w:rPr>
          <w:ins w:author="Ellen Welti" w:id="54" w:date="2023-04-18T22:43:08Z"/>
          <w:rFonts w:ascii="Times New Roman" w:cs="Times New Roman" w:eastAsia="Times New Roman" w:hAnsi="Times New Roman"/>
          <w:sz w:val="24"/>
          <w:szCs w:val="24"/>
          <w:rPrChange w:author="Ellen Welti" w:id="55" w:date="2023-04-18T22:43:16Z">
            <w:rPr>
              <w:rFonts w:ascii="Times New Roman" w:cs="Times New Roman" w:eastAsia="Times New Roman" w:hAnsi="Times New Roman"/>
              <w:sz w:val="24"/>
              <w:szCs w:val="24"/>
            </w:rPr>
          </w:rPrChange>
        </w:rPr>
      </w:pPr>
      <w:ins w:author="Ellen Welti" w:id="54" w:date="2023-04-18T22:43:08Z">
        <w:r w:rsidDel="00000000" w:rsidR="00000000" w:rsidRPr="00000000">
          <w:rPr>
            <w:rFonts w:ascii="Times New Roman" w:cs="Times New Roman" w:eastAsia="Times New Roman" w:hAnsi="Times New Roman"/>
            <w:sz w:val="24"/>
            <w:szCs w:val="24"/>
            <w:rtl w:val="0"/>
            <w:rPrChange w:author="Ellen Welti" w:id="55" w:date="2023-04-18T22:43:16Z">
              <w:rPr>
                <w:rFonts w:ascii="Times New Roman" w:cs="Times New Roman" w:eastAsia="Times New Roman" w:hAnsi="Times New Roman"/>
                <w:sz w:val="24"/>
                <w:szCs w:val="24"/>
              </w:rPr>
            </w:rPrChange>
          </w:rPr>
          <w:t xml:space="preserve">XX</w:t>
        </w:r>
      </w:ins>
    </w:p>
    <w:p w:rsidR="00000000" w:rsidDel="00000000" w:rsidP="00000000" w:rsidRDefault="00000000" w:rsidRPr="00000000" w14:paraId="00000011">
      <w:pPr>
        <w:rPr>
          <w:ins w:author="Ellen Welti" w:id="54" w:date="2023-04-18T22:43:08Z"/>
          <w:rFonts w:ascii="Times New Roman" w:cs="Times New Roman" w:eastAsia="Times New Roman" w:hAnsi="Times New Roman"/>
          <w:sz w:val="24"/>
          <w:szCs w:val="24"/>
          <w:rPrChange w:author="Ellen Welti" w:id="55" w:date="2023-04-18T22:43:16Z">
            <w:rPr>
              <w:rFonts w:ascii="Times New Roman" w:cs="Times New Roman" w:eastAsia="Times New Roman" w:hAnsi="Times New Roman"/>
              <w:sz w:val="24"/>
              <w:szCs w:val="24"/>
            </w:rPr>
          </w:rPrChange>
        </w:rPr>
      </w:pPr>
      <w:ins w:author="Ellen Welti" w:id="54" w:date="2023-04-18T22:43:08Z">
        <w:r w:rsidDel="00000000" w:rsidR="00000000" w:rsidRPr="00000000">
          <w:rPr>
            <w:rFonts w:ascii="Times New Roman" w:cs="Times New Roman" w:eastAsia="Times New Roman" w:hAnsi="Times New Roman"/>
            <w:sz w:val="24"/>
            <w:szCs w:val="24"/>
            <w:rtl w:val="0"/>
            <w:rPrChange w:author="Ellen Welti" w:id="55" w:date="2023-04-18T22:43:16Z">
              <w:rPr>
                <w:rFonts w:ascii="Times New Roman" w:cs="Times New Roman" w:eastAsia="Times New Roman" w:hAnsi="Times New Roman"/>
                <w:sz w:val="24"/>
                <w:szCs w:val="24"/>
              </w:rPr>
            </w:rPrChange>
          </w:rPr>
          <w:t xml:space="preserve">The form of the driver model was:</w:t>
        </w:r>
      </w:ins>
    </w:p>
    <w:p w:rsidR="00000000" w:rsidDel="00000000" w:rsidP="00000000" w:rsidRDefault="00000000" w:rsidRPr="00000000" w14:paraId="00000012">
      <w:pPr>
        <w:rPr>
          <w:ins w:author="Ellen Welti" w:id="54" w:date="2023-04-18T22:43:08Z"/>
          <w:rFonts w:ascii="Times New Roman" w:cs="Times New Roman" w:eastAsia="Times New Roman" w:hAnsi="Times New Roman"/>
          <w:sz w:val="24"/>
          <w:szCs w:val="24"/>
          <w:rPrChange w:author="Ellen Welti" w:id="55" w:date="2023-04-18T22:43:16Z">
            <w:rPr>
              <w:rFonts w:ascii="Times New Roman" w:cs="Times New Roman" w:eastAsia="Times New Roman" w:hAnsi="Times New Roman"/>
              <w:sz w:val="24"/>
              <w:szCs w:val="24"/>
            </w:rPr>
          </w:rPrChange>
        </w:rPr>
      </w:pPr>
      <w:ins w:author="Ellen Welti" w:id="54" w:date="2023-04-18T22:43:08Z">
        <w:r w:rsidDel="00000000" w:rsidR="00000000" w:rsidRPr="00000000">
          <w:rPr>
            <w:rFonts w:ascii="Times New Roman" w:cs="Times New Roman" w:eastAsia="Times New Roman" w:hAnsi="Times New Roman"/>
            <w:sz w:val="24"/>
            <w:szCs w:val="24"/>
            <w:rtl w:val="0"/>
            <w:rPrChange w:author="Ellen Welti" w:id="55" w:date="2023-04-18T22:43:16Z">
              <w:rPr>
                <w:rFonts w:ascii="Times New Roman" w:cs="Times New Roman" w:eastAsia="Times New Roman" w:hAnsi="Times New Roman"/>
                <w:sz w:val="24"/>
                <w:szCs w:val="24"/>
              </w:rPr>
            </w:rPrChange>
          </w:rPr>
          <w:t xml:space="preserve">XX</w:t>
        </w:r>
      </w:ins>
    </w:p>
    <w:p w:rsidR="00000000" w:rsidDel="00000000" w:rsidP="00000000" w:rsidRDefault="00000000" w:rsidRPr="00000000" w14:paraId="00000013">
      <w:pPr>
        <w:rPr>
          <w:rFonts w:ascii="Times New Roman" w:cs="Times New Roman" w:eastAsia="Times New Roman" w:hAnsi="Times New Roman"/>
          <w:sz w:val="24"/>
          <w:szCs w:val="24"/>
          <w:rPrChange w:author="Ellen Welti" w:id="55" w:date="2023-04-18T22:43:16Z">
            <w:rPr>
              <w:rFonts w:ascii="Times New Roman" w:cs="Times New Roman" w:eastAsia="Times New Roman" w:hAnsi="Times New Roman"/>
              <w:sz w:val="24"/>
              <w:szCs w:val="24"/>
            </w:rPr>
          </w:rPrChange>
        </w:rPr>
      </w:pPr>
      <w:ins w:author="Ellen Welti" w:id="54" w:date="2023-04-18T22:43:08Z">
        <w:r w:rsidDel="00000000" w:rsidR="00000000" w:rsidRPr="00000000">
          <w:rPr>
            <w:rFonts w:ascii="Times New Roman" w:cs="Times New Roman" w:eastAsia="Times New Roman" w:hAnsi="Times New Roman"/>
            <w:sz w:val="24"/>
            <w:szCs w:val="24"/>
            <w:rtl w:val="0"/>
            <w:rPrChange w:author="Ellen Welti" w:id="55" w:date="2023-04-18T22:43:16Z">
              <w:rPr>
                <w:rFonts w:ascii="Times New Roman" w:cs="Times New Roman" w:eastAsia="Times New Roman" w:hAnsi="Times New Roman"/>
                <w:sz w:val="24"/>
                <w:szCs w:val="24"/>
              </w:rPr>
            </w:rPrChange>
          </w:rPr>
          <w:t xml:space="preserve">Code for all analyses is available at: https://github.com/Ewelti/AmongTheDung/tree/main/</w:t>
        </w:r>
        <w:commentRangeStart w:id="3"/>
        <w:r w:rsidDel="00000000" w:rsidR="00000000" w:rsidRPr="00000000">
          <w:rPr>
            <w:rFonts w:ascii="Times New Roman" w:cs="Times New Roman" w:eastAsia="Times New Roman" w:hAnsi="Times New Roman"/>
            <w:sz w:val="24"/>
            <w:szCs w:val="24"/>
            <w:rtl w:val="0"/>
            <w:rPrChange w:author="Ellen Welti" w:id="55" w:date="2023-04-18T22:43:16Z">
              <w:rPr>
                <w:rFonts w:ascii="Times New Roman" w:cs="Times New Roman" w:eastAsia="Times New Roman" w:hAnsi="Times New Roman"/>
                <w:sz w:val="24"/>
                <w:szCs w:val="24"/>
              </w:rPr>
            </w:rPrChange>
          </w:rPr>
          <w:t xml:space="preserve">R</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jamin Allgire" w:id="1" w:date="2023-03-29T01:19:19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double check with AP staff." -Comment made by Ellen from file 02/11/2023 Methods</w:t>
      </w:r>
    </w:p>
  </w:comment>
  <w:comment w:author="Ellen Welti" w:id="2" w:date="2023-04-18T22:21:08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sent some emails about this and will update when I know</w:t>
      </w:r>
    </w:p>
  </w:comment>
  <w:comment w:author="Ellen Welti" w:id="3" w:date="2023-04-18T23:08:31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this public before we submit the paper</w:t>
      </w:r>
    </w:p>
  </w:comment>
  <w:comment w:author="Benjamin Allgire" w:id="0" w:date="2023-03-29T01:18:41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a better to move to discussion. It is also probably true of all sites- in the longer term everything out there has been ranched and might have been farmed (e.g. no records of where pre-dust bowl plowing occurred)." -Comment made by Ellen from 02/11/2023 Methods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